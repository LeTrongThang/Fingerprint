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3484054"/>
    <w:bookmarkStart w:id="1" w:name="_Toc473484199"/>
    <w:p w14:paraId="24D46429" w14:textId="77777777" w:rsidR="001D4A34" w:rsidRPr="00F97046" w:rsidRDefault="001D4A34" w:rsidP="001D4A34">
      <w:pPr>
        <w:jc w:val="center"/>
        <w:rPr>
          <w:rFonts w:ascii="Times New Roman" w:hAnsi="Times New Roman"/>
          <w:b/>
          <w:bCs/>
          <w:sz w:val="52"/>
          <w:szCs w:val="52"/>
        </w:rPr>
      </w:pPr>
      <w:r w:rsidRPr="00F97046">
        <w:rPr>
          <w:rFonts w:ascii="Times New Roman" w:hAnsi="Times New Roman"/>
          <w:i/>
          <w:noProof/>
          <w:sz w:val="32"/>
        </w:rPr>
        <mc:AlternateContent>
          <mc:Choice Requires="wpg">
            <w:drawing>
              <wp:anchor distT="0" distB="0" distL="114300" distR="114300" simplePos="0" relativeHeight="251713024" behindDoc="1" locked="0" layoutInCell="1" allowOverlap="1" wp14:anchorId="111D9BD9" wp14:editId="0D4954D1">
                <wp:simplePos x="0" y="0"/>
                <wp:positionH relativeFrom="column">
                  <wp:posOffset>-165057</wp:posOffset>
                </wp:positionH>
                <wp:positionV relativeFrom="paragraph">
                  <wp:posOffset>-146685</wp:posOffset>
                </wp:positionV>
                <wp:extent cx="6010232" cy="883920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32" cy="8839200"/>
                          <a:chOff x="1625" y="1003"/>
                          <a:chExt cx="9158" cy="14683"/>
                        </a:xfrm>
                      </wpg:grpSpPr>
                      <wps:wsp>
                        <wps:cNvPr id="56"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7AD55" id="Group 55" o:spid="_x0000_s1026" style="position:absolute;margin-left:-13pt;margin-top:-11.55pt;width:473.25pt;height:696pt;z-index:-25160345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KSr8A&#10;AADbAAAADwAAAGRycy9kb3ducmV2LnhtbESPzQrCMBCE74LvEFbwpqlFRapRRBBE8eAPeF2btS02&#10;m9JErW9vBMHjMDPfMLNFY0rxpNoVlhUM+hEI4tTqgjMF59O6NwHhPLLG0jIpeJODxbzdmmGi7YsP&#10;9Dz6TAQIuwQV5N5XiZQuzcmg69uKOHg3Wxv0QdaZ1DW+AtyUMo6isTRYcFjIsaJVTun9+DAKTtv4&#10;shvExBYn18u+LMx7aGOlup1mOQXhqfH/8K+90Qp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4pK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OO8MA&#10;AADbAAAADwAAAGRycy9kb3ducmV2LnhtbESPQWvCQBSE74L/YXlCL1I3FqohdRUtFCyCYLT0+sg+&#10;k5Ds27C71fTfu4LgcZiZb5jFqjetuJDztWUF00kCgriwuuZSwen49ZqC8AFZY2uZFPyTh9VyOFhg&#10;pu2VD3TJQykihH2GCqoQukxKX1Rk0E9sRxy9s3UGQ5SulNrhNcJNK9+SZCYN1hwXKuzos6Kiyf+M&#10;gpp/99/sfnbNNtXNOJ0nrt00Sr2M+vUHiEB9eIYf7a1W8D6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9OO8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0zZ8EA&#10;AADbAAAADwAAAGRycy9kb3ducmV2LnhtbERPTWvCQBC9C/6HZQredNOKIqmrFEFaPVltoccxO02C&#10;2dl0dzXpv+8cCh4f73u57l2jbhRi7dnA4yQDRVx4W3Np4OO0HS9AxYRssfFMBn4pwno1HCwxt77j&#10;d7odU6kkhGOOBqqU2lzrWFTkME58Syzctw8Ok8BQahuwk3DX6Kcsm2uHNUtDhS1tKioux6szMG/O&#10;uzjtu6/L67aduf3n4Rx+DsaMHvqXZ1CJ+nQX/7vfrPhkvXyR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M2fBAAAA2wAAAA8AAAAAAAAAAAAAAAAAmAIAAGRycy9kb3du&#10;cmV2LnhtbFBLBQYAAAAABAAEAPUAAACG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1dFsIA&#10;AADbAAAADwAAAGRycy9kb3ducmV2LnhtbESPzYoCMRCE74LvEFrwphkFZR2NIoKwsCedRfDWTtr5&#10;cdIZkqjj2xthYY9FVX1FrTadacSDnK8sK5iMExDEudUVFwp+s/3oC4QPyBoby6TgRR42635vham2&#10;Tz7Q4xgKESHsU1RQhtCmUvq8JIN+bFvi6F2tMxiidIXUDp8Rbho5TZK5NFhxXCixpV1J+e14Nwry&#10;rMbLObmc6kU26fxs7+ra/Cg1HHTbJYhAXfgP/7W/tYL5FD5f4g+Q6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V0W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45mcQA&#10;AADbAAAADwAAAGRycy9kb3ducmV2LnhtbESPQWvCQBSE74X+h+UVeim6qZZQo6uUgiAUK0n1/sw+&#10;k8Xs25Ddmvjv3ULB4zAz3zCL1WAbcaHOG8cKXscJCOLSacOVgv3PevQOwgdkjY1jUnAlD6vl48MC&#10;M+16zulShEpECPsMFdQhtJmUvqzJoh+7ljh6J9dZDFF2ldQd9hFuGzlJklRaNBwXamzps6byXPxa&#10;Bcam66/v8JYWh6N5yfvJbLdJtko9Pw0fcxCBhnAP/7c3WkE6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eOZn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knJcYA&#10;AADbAAAADwAAAGRycy9kb3ducmV2LnhtbESPzWrDMBCE74W8g9hCLiWRG4wJbpRgAiWBXlrXFHJb&#10;rPUPsVbGkh03T18VCj0OM/MNszvMphMTDa61rOB5HYEgLq1uuVZQfL6utiCcR9bYWSYF3+TgsF88&#10;7DDV9sYfNOW+FgHCLkUFjfd9KqUrGzLo1rYnDl5lB4M+yKGWesBbgJtObqIokQZbDgsN9nRsqLzm&#10;o1GwfWrjU/bWF0V+vX/dK/k+VpdMqeXjnL2A8DT7//Bf+6wVJDH8fgk/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knJ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L+ccA&#10;AADbAAAADwAAAGRycy9kb3ducmV2LnhtbESPW2vCQBSE3wX/w3KEvohuKsVLdJUqFAp9aY14eTtm&#10;j0kwezZk15j213cLBR+HmfmGWaxaU4qGaldYVvA8jEAQp1YXnCnYJW+DKQjnkTWWlknBNzlYLbud&#10;Bcba3vmLmq3PRICwi1FB7n0VS+nSnAy6oa2Ig3extUEfZJ1JXeM9wE0pR1E0lgYLDgs5VrTJKb1u&#10;b0bB+mPPyctx037uZqfksG/65x+6KfXUa1/nIDy1/hH+b79rBeMJ/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3S/n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I27sA&#10;AADbAAAADwAAAGRycy9kb3ducmV2LnhtbERPSwrCMBDdC94hjOBOUxVUqqmIILitH3A5NGNbmkxK&#10;E7Xe3iwEl4/33+56a8SLOl87VjCbJiCIC6drLhVcL8fJGoQPyBqNY1LwIQ+7bDjYYqrdm3N6nUMp&#10;Ygj7FBVUIbSplL6oyKKfupY4cg/XWQwRdqXUHb5juDVyniRLabHm2FBhS4eKiub8tAoe9U0+0e3X&#10;lF+WTb4wt+RwN0qNR/1+AyJQH/7in/ukFazi+vgl/gCZ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6rCNu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94AcMA&#10;AADbAAAADwAAAGRycy9kb3ducmV2LnhtbESPT2sCMRTE7wW/Q3iCt5rdHrRsjaJCqUe7/YPeHpvn&#10;ZnHzEpJU129vCoUeh5n5DbNYDbYXFwqxc6ygnBYgiBunO24VfH68Pj6DiAlZY++YFNwowmo5elhg&#10;pd2V3+lSp1ZkCMcKFZiUfCVlbAxZjFPnibN3csFiyjK0Uge8Zrjt5VNRzKTFjvOCQU9bQ825/rEK&#10;DsdDivX3V+mtn5u3U7fZ7sOg1GQ8rF9AJBrSf/ivvdMK5iX8fs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94A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MmcMA&#10;AADbAAAADwAAAGRycy9kb3ducmV2LnhtbESPQWvCQBSE74L/YXmF3symIsZGV5FCbXvwYFI8P7LP&#10;JJh9G7JrTP59Vyh4HGbmG2azG0wjeupcbVnBWxSDIC6srrlU8Jt/zlYgnEfW2FgmBSM52G2nkw2m&#10;2t75RH3mSxEg7FJUUHnfplK6oiKDLrItcfAutjPog+xKqTu8B7hp5DyOl9JgzWGhwpY+Kiqu2c0o&#10;yMvr4v1QjOaQsD2bn+zreO5ZqdeXYb8G4Wnwz/B/+1srSObw+BJ+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HMmcMAAADb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Z7cIA&#10;AADbAAAADwAAAGRycy9kb3ducmV2LnhtbESPT4vCMBTE78J+h/AWvGmqgi7VKCL4D0/WLV4fzbMt&#10;Ni8lidr99hthYY/DzPyGWaw604gnOV9bVjAaJiCIC6trLhV8X7aDLxA+IGtsLJOCH/KwWn70Fphq&#10;++IzPbNQighhn6KCKoQ2ldIXFRn0Q9sSR+9mncEQpSuldviKcNPIcZJMpcGa40KFLW0qKu7Zwyg4&#10;Xt0+P+Yja67j8y5zZnYqspNS/c9uPQcRqAv/4b/2QSuYTeD9Jf4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5nt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9o8MQA&#10;AADbAAAADwAAAGRycy9kb3ducmV2LnhtbESPQWsCMRSE7wX/Q3gFbzVrkbasRilCQRSEulI9PjbP&#10;3ejmZUmi7v77plDwOMzMN8xs0dlG3MgH41jBeJSBIC6dNlwp2BdfLx8gQkTW2DgmBT0FWMwHTzPM&#10;tbvzN912sRIJwiFHBXWMbS5lKGuyGEauJU7eyXmLMUlfSe3xnuC2ka9Z9iYtGk4LNba0rKm87K5W&#10;waQfG3Oyrj9e/P5nXWwLfdiclRo+d59TEJG6+Aj/t1dawfsE/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PaPD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p0sMQA&#10;AADbAAAADwAAAGRycy9kb3ducmV2LnhtbESPX2vCQBDE3wv9DscWfNNLpFVJvUgJCD4J/sH6uM1u&#10;k9DcXsxdNX77XqHQx2FmfsMsV4Nt1ZV73zgxkE4SUCylo0YqA8fDerwA5QMKYeuEDdzZwyp/fFhi&#10;Ru4mO77uQ6UiRHyGBuoQukxrX9Zs0U9cxxK9T9dbDFH2laYebxFuWz1Nkpm22EhcqLHjoubya/9t&#10;DZw2JGui3cciPW+f6XAp3s/bwpjR0/D2CirwEP7Df+0NGZi/wO+X+AN0/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dLDEAAAA2w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s6sMA&#10;AADbAAAADwAAAGRycy9kb3ducmV2LnhtbESPX2vCMBTF3wf7DuEO9jZTK7NSTYsIuu1t6nCvl+ba&#10;lDY3pYnafftlMPDxcP78OKtytJ240uAbxwqmkwQEceV0w7WCr+P2ZQHCB2SNnWNS8EMeyuLxYYW5&#10;djfe0/UQahFH2OeowITQ51L6ypBFP3E9cfTObrAYohxqqQe8xXHbyTRJ5tJiw5FgsKeNoao9XGyE&#10;NIv2+5y9dh+zk0myXXb6fHOpUs9P43oJItAY7uH/9rtWkM3h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hs6s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Q6r4A&#10;AADbAAAADwAAAGRycy9kb3ducmV2LnhtbESPywrCMBRE94L/EK7gTlNd+KhGEUFxJb4+4NJc22Jz&#10;U5rYx98bQXA5zMwZZr1tTSFqqlxuWcFkHIEgTqzOOVXwuB9GCxDOI2ssLJOCjhxsN/3eGmNtG75S&#10;ffOpCBB2MSrIvC9jKV2SkUE3tiVx8J62MuiDrFKpK2wC3BRyGkUzaTDnsJBhSfuMktftbRScZ77p&#10;GiyWiTu6tq533WXx6pQaDtrdCoSn1v/Dv/ZJK5jP4f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xkOq+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mCE8EA&#10;AADbAAAADwAAAGRycy9kb3ducmV2LnhtbERPy2oCMRTdF/yHcIXuasYKrYwTRaQFodDWB+P2Mrnz&#10;wORmSFId/75ZCC4P512sBmvEhXzoHCuYTjIQxJXTHTcKjofPlzmIEJE1Gsek4EYBVsvRU4G5dlfe&#10;0WUfG5FCOOSooI2xz6UMVUsWw8T1xImrnbcYE/SN1B6vKdwa+Zplb9Jix6mhxZ42LVXn/Z9VMDff&#10;P1+32mQ+/JZlrD5O5WF2Uup5PKwXICIN8SG+u7dawXsam76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ZghP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MJcQA&#10;AADbAAAADwAAAGRycy9kb3ducmV2LnhtbESPzWrDMBCE74G+g9hCb4ncHPrjRg5tiMEFX/LzAIu1&#10;tYWtlbGU2M7TR4VCj8PMfMNstpPtxJUGbxwreF4lIIgrpw3XCs6nfPkGwgdkjZ1jUjCTh232sNhg&#10;qt3IB7oeQy0ihH2KCpoQ+lRKXzVk0a9cTxy9HzdYDFEOtdQDjhFuO7lOkhdp0XBcaLCnXUNVe7xY&#10;BeX3l9zNXVkU7Tk/7G9rk9TeKPX0OH1+gAg0hf/wX7vQCl7f4f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xTCX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1oMQA&#10;AADbAAAADwAAAGRycy9kb3ducmV2LnhtbESPy04DMQxF90j8Q2QkdjShC1RNm1YwbYEFVOrjA6yJ&#10;OxkxcUZJaIe/xwskltb1PfZZrMbQqwul3EW28DgxoIib6DpuLZyO24cZqFyQHfaRycIPZVgtb28W&#10;WLl45T1dDqVVAuFcoQVfylBpnRtPAfMkDsSSnWMKWGRMrXYJrwIPvZ4a86QDdiwXPA5Ue2q+Dt9B&#10;KLuX9PZ5zuu6Nv3pdec3H1Ozsfb+bnyegyo0lv/lv/a7szCT78VFPE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3daD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uj5MUA&#10;AADbAAAADwAAAGRycy9kb3ducmV2LnhtbESPW2vCQBSE3wX/w3IKvjWbXqKSuooUan2pYLw8H7On&#10;STB7NmTXGPvru4WCj8PMfMPMFr2pRUetqywreIpiEMS51RUXCva7j8cpCOeRNdaWScGNHCzmw8EM&#10;U22vvKUu84UIEHYpKii9b1IpXV6SQRfZhjh437Y16INsC6lbvAa4qeVzHI+lwYrDQokNvZeUn7OL&#10;UbDRX58Hn1eXo0yy159Vclom3USp0UO/fAPhqff38H97rRVMX+D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6Pk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VPsQA&#10;AADbAAAADwAAAGRycy9kb3ducmV2LnhtbESPT4vCMBTE7wt+h/AEb2vqH5ZSjSKKrBddrHvZ26N5&#10;NsXmpTTZWr+9ERb2OMzMb5jlure16Kj1lWMFk3ECgrhwuuJSwfdl/56C8AFZY+2YFDzIw3o1eFti&#10;pt2dz9TloRQRwj5DBSaEJpPSF4Ys+rFriKN3da3FEGVbSt3iPcJtLadJ8iEtVhwXDDa0NVTc8l+r&#10;4Hj8zLuZ6aZ4/tmd3Nf1MbukW6VGw36zABGoD//hv/ZBK0jn8Po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nFT7EAAAA2w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8+8QA&#10;AADbAAAADwAAAGRycy9kb3ducmV2LnhtbESPQWvCQBSE70L/w/IKvUjdKBJsmo2UgiAULabt/TX7&#10;TBazb0N2NfHfu0Khx2FmvmHy9WhbcaHeG8cK5rMEBHHltOFawffX5nkFwgdkja1jUnAlD+viYZJj&#10;pt3AB7qUoRYRwj5DBU0IXSalrxqy6GeuI47e0fUWQ5R9LXWPQ4TbVi6SJJUWDceFBjt6b6g6lWer&#10;wNh087EPy7T8+TXTw7B4+d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lfPv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daJL0A&#10;AADbAAAADwAAAGRycy9kb3ducmV2LnhtbERPTYvCMBC9C/6HMIIX0XQ9iFajiLAgCsKqB49DM7bB&#10;ZlKSWOu/Nwdhj4/3vdp0thYt+WAcK/iZZCCIC6cNlwqul9/xHESIyBprx6TgTQE2635vhbl2L/6j&#10;9hxLkUI45KigirHJpQxFRRbDxDXEibs7bzEm6EupPb5SuK3lNMtm0qLh1FBhQ7uKisf5aRWcFiR1&#10;q8kbPJbzg37TzXQjpYaDbrsEEamL/+Kve68VLNL69CX9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PdaJL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amMQA&#10;AADbAAAADwAAAGRycy9kb3ducmV2LnhtbESPT2sCMRTE7wW/Q3iCl6JZ3SK6GkWEYk8F/xw8PjbP&#10;zeLmZUlSd/32plDocZiZ3zDrbW8b8SAfascKppMMBHHpdM2Vgsv5c7wAESKyxsYxKXhSgO1m8LbG&#10;QruOj/Q4xUokCIcCFZgY20LKUBqyGCauJU7ezXmLMUlfSe2xS3DbyFmWzaXFmtOCwZb2hsr76ccq&#10;yPz5fjXX749Zl78f8sWx5lu+V2o07HcrEJH6+B/+a39pBcsp/H5JP0B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Ampj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p28QA&#10;AADbAAAADwAAAGRycy9kb3ducmV2LnhtbESPQYvCMBSE74L/ITzBm6brQdZuU5EVQWUPWgXd26N5&#10;tsXmpTRR6783Cwseh5n5hknmnanFnVpXWVbwMY5AEOdWV1woOB5Wo08QziNrrC2Tgic5mKf9XoKx&#10;tg/e0z3zhQgQdjEqKL1vYildXpJBN7YNcfAutjXog2wLqVt8BLip5SSKptJgxWGhxIa+S8qv2c0o&#10;+O1u52i7fG52tDwXp2P9czllTqnhoFt8gfDU+Xf4v73WCmYT+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3adv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hcUA&#10;AADbAAAADwAAAGRycy9kb3ducmV2LnhtbESPT2vCQBTE7wW/w/KE3urGSEubuopEBA+CVXvx9sy+&#10;JsHs27C7zZ9v3y0Uehxm5jfMcj2YRnTkfG1ZwXyWgCAurK65VPB52T29gvABWWNjmRSM5GG9mjws&#10;MdO25xN151CKCGGfoYIqhDaT0hcVGfQz2xJH78s6gyFKV0rtsI9w08g0SV6kwZrjQoUt5RUV9/O3&#10;UZCOzWHXXnR++xjd8YTb5+S4uCr1OB027yACDeE//NfeawVv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ACFxQAAANs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jksQA&#10;AADbAAAADwAAAGRycy9kb3ducmV2LnhtbESPQWvCQBSE70L/w/IKvemmQotJ3QQpSBVPjW3Pj+wz&#10;G8y+DdltTPz1bqHgcZiZb5h1MdpWDNT7xrGC50UCgrhyuuFawddxO1+B8AFZY+uYFEzkocgfZmvM&#10;tLvwJw1lqEWEsM9QgQmhy6T0lSGLfuE64uidXG8xRNnXUvd4iXDbymWSvEqLDccFgx29G6rO5a9V&#10;0A3l9L0xbfoz7a7Dx/4wVT4plXp6HDdvIAKN4R7+b++0gvQF/r7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45LEAAAA2w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SsXsQA&#10;AADbAAAADwAAAGRycy9kb3ducmV2LnhtbESPS2/CMBCE75X4D9YicSsOSLwCBkFpK648LtxW8ZIE&#10;4nUaO2D+fY1UqcfRzHyjWayCqcSdGldaVjDoJyCIM6tLzhWcjl/vUxDOI2usLJOCJzlYLTtvC0y1&#10;ffCe7gefiwhhl6KCwvs6ldJlBRl0fVsTR+9iG4M+yiaXusFHhJtKDpNkLA2WHBcKrOmjoOx2aI2C&#10;0G6P35PP5+3nupGTzXA2akfhrFSvG9ZzEJ6C/w//tXdawWwMr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rF7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Mf8QA&#10;AADbAAAADwAAAGRycy9kb3ducmV2LnhtbESPT4vCMBTE78J+h/AWvGnqHkSrUcRl2RUEsf45P5tn&#10;W9q8lCZb67c3guBxmJnfMPNlZyrRUuMKywpGwwgEcWp1wZmC4+FnMAHhPLLGyjIpuJOD5eKjN8dY&#10;2xvvqU18JgKEXYwKcu/rWEqX5mTQDW1NHLyrbQz6IJtM6gZvAW4q+RVFY2mw4LCQY03rnNIy+TcK&#10;zrvrujz/bjfJfZ99XzanibXlVqn+Z7eagfDU+Xf41f7TCq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HTH/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qMMQA&#10;AADcAAAADwAAAGRycy9kb3ducmV2LnhtbESPQW/CMAyF70j7D5En7QYpTGKoIyA0xLQbrOwHWI3X&#10;VEucrglQ9uvnAxI3W+/5vc/L9RC8OlOf2sgGppMCFHEdbcuNga/jbrwAlTKyRR+ZDFwpwXr1MFpi&#10;aeOFP+lc5UZJCKcSDbicu1LrVDsKmCaxIxbtO/YBs6x9o22PFwkPXs+KYq4DtiwNDjt6c1T/VKdg&#10;4Hm/ffcuno7V4YWHP7/Qv9fd3pinx2HzCirTkO/m2/WHFfxC8OUZm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qjD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tZMAA&#10;AADcAAAADwAAAGRycy9kb3ducmV2LnhtbERPTYvCMBC9L/gfwgheFk1VWEo1iggL62XBruJ1aMam&#10;2kxKE2333xtB8DaP9znLdW9rcafWV44VTCcJCOLC6YpLBYe/73EKwgdkjbVjUvBPHtarwccSM+06&#10;3tM9D6WIIewzVGBCaDIpfWHIop+4hjhyZ9daDBG2pdQtdjHc1nKWJF/SYsWxwWBDW0PFNb9ZBbOq&#10;M5TX4TQvd5+uSS+/t8uRlBoN+80CRKA+vMUv94+O85MpPJ+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JtZMAAAADcAAAADwAAAAAAAAAAAAAAAACYAgAAZHJzL2Rvd25y&#10;ZXYueG1sUEsFBgAAAAAEAAQA9QAAAIU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9fMEA&#10;AADcAAAADwAAAGRycy9kb3ducmV2LnhtbERPTYvCMBC9C/6HMII3TfUgUo2igqBoD7qL56EZ22oz&#10;qU3U6q/fLAje5vE+ZzpvTCkeVLvCsoJBPwJBnFpdcKbg92fdG4NwHlljaZkUvMjBfNZuTTHW9skH&#10;ehx9JkIIuxgV5N5XsZQuzcmg69uKOHBnWxv0AdaZ1DU+Q7gp5TCKRtJgwaEhx4pWOaXX490o2F5u&#10;SfY67E7nZL+/vd+7ZkDJUqlup1lMQHhq/Ff8cW90mB8N4f+ZcIG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w/XzBAAAA3AAAAA8AAAAAAAAAAAAAAAAAmAIAAGRycy9kb3du&#10;cmV2LnhtbFBLBQYAAAAABAAEAPUAAACG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Q8MEA&#10;AADcAAAADwAAAGRycy9kb3ducmV2LnhtbERPTWsCMRC9C/6HMII3TapQZDVKKS0IBWtV1uuwGXeX&#10;JpMlSXX9901B6G0e73NWm95ZcaUQW88anqYKBHHlTcu1htPxfbIAEROyQeuZNNwpwmY9HKywMP7G&#10;X3Q9pFrkEI4FamhS6gopY9WQwzj1HXHmLj44TBmGWpqAtxzurJwp9SwdtpwbGuzotaHq+/DjNCzs&#10;7vPjfrEqxH1ZpurtXB7nZ63Ho/5lCSJRn/7FD/fW5Plq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2EPDBAAAA3AAAAA8AAAAAAAAAAAAAAAAAmAIAAGRycy9kb3du&#10;cmV2LnhtbFBLBQYAAAAABAAEAPUAAACG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GiMMA&#10;AADcAAAADwAAAGRycy9kb3ducmV2LnhtbERPS0vDQBC+C/6HZQRvdhNpRWK3RcRCL0IfCh6H7JgN&#10;Zmdjdpqk/fXdgtDbfHzPmS9H36ieulgHNpBPMlDEZbA1VwY+96uHZ1BRkC02gcnAkSIsF7c3cyxs&#10;GHhL/U4qlUI4FmjAibSF1rF05DFOQkucuJ/QeZQEu0rbDocU7hv9mGVP2mPNqcFhS2+Oyt/dwRv4&#10;CO+5SLn5+s5nf25/nA11f9oYc383vr6AEhrlKv53r22an03h8ky6QC/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tGi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TNAMIA&#10;AADcAAAADwAAAGRycy9kb3ducmV2LnhtbERP32vCMBB+H/g/hBP2MmbiwFmqUVQQHMJA3djr0Zxt&#10;aXMpSdTuvzfCYG/38f28+bK3rbiSD7VjDeORAkFcOFNzqeHrtH3NQISIbLB1TBp+KcByMXiaY27c&#10;jQ90PcZSpBAOOWqoYuxyKUNRkcUwch1x4s7OW4wJ+lIaj7cUblv5ptS7tFhzaqiwo01FRXO8WA01&#10;/3x+sP/eN7vMNC/ZVPl23Wj9POxXMxCR+vgv/nPvTJqvJvB4Jl0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M0A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7BBcMA&#10;AADcAAAADwAAAGRycy9kb3ducmV2LnhtbERPTWvCQBC9F/wPywje6kZLg0TXIILY9mSthR7H7JiE&#10;ZGfj7mrSf98tFHqbx/ucVT6YVtzJ+dqygtk0AUFcWF1zqeD0sXtcgPABWWNrmRR8k4d8PXpYYaZt&#10;z+90P4ZSxBD2GSqoQugyKX1RkUE/tR1x5C7WGQwRulJqh30MN62cJ0kqDdYcGyrsaFtR0RxvRkHa&#10;nl/909B/Nftd92zePg9ndz0oNRkPmyWIQEP4F/+5X3Scn6T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7BB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gvcIA&#10;AADcAAAADwAAAGRycy9kb3ducmV2LnhtbERPS2sCMRC+C/0PYQq9aWKh1W6NUgoLhZ7qiuBt3Ez3&#10;0c1kSdJ1/fdGELzNx/ec1Wa0nRjIh8axhvlMgSAunWm40rAr8ukSRIjIBjvHpOFMATbrh8kKM+NO&#10;/EPDNlYihXDIUEMdY59JGcqaLIaZ64kT9+u8xZigr6TxeErhtpPPSr1Kiw2nhhp7+qyp/Nv+Ww1l&#10;0eLxoI779q2Yj+El921rv7V+ehw/3kFEGuNdfHN/mTRfLeD6TLpAr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CC9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CFcUA&#10;AADcAAAADwAAAGRycy9kb3ducmV2LnhtbESPT2vCQBDF7wW/wzJCb3VjkSLRVUQQFC+N9tDjmJ38&#10;0exsyG5j/Padg+Bthvfmvd8s14NrVE9dqD0bmE4SUMS5tzWXBn7Ou485qBCRLTaeycCDAqxXo7cl&#10;ptbfOaP+FEslIRxSNFDF2KZah7wih2HiW2LRCt85jLJ2pbYd3iXcNfozSb60w5qlocKWthXlt9Of&#10;M7C7ff/228flMMtmed9eXXHMmsKY9/GwWYCKNMSX+Xm9t4KfCK0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sIVxQAAANwAAAAPAAAAAAAAAAAAAAAAAJgCAABkcnMv&#10;ZG93bnJldi54bWxQSwUGAAAAAAQABAD1AAAAig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uisAA&#10;AADcAAAADwAAAGRycy9kb3ducmV2LnhtbERPTYvCMBC9L/gfwgh7W1M9LGvXKCJUxJvVi7fZZGyL&#10;zaQmUeu/N8KCt3m8z5ktetuKG/nQOFYwHmUgiLUzDVcKDvvi6wdEiMgGW8ek4EEBFvPBxwxz4+68&#10;o1sZK5FCOOSooI6xy6UMuiaLYeQ64sSdnLcYE/SVNB7vKdy2cpJl39Jiw6mhxo5WNelzebUKTrtj&#10;8fibbtdOL/3BNUV5OeqVUp/DfvkLIlIf3+J/98ak+dkUXs+kC+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zuis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Sd8UA&#10;AADcAAAADwAAAGRycy9kb3ducmV2LnhtbESPQWvDMAyF74P9B6PCLmN1usNasrqlFAphhUGz/QA1&#10;VuOQWA6212b/vjoMdpN4T+99Wm8nP6grxdQFNrCYF6CIm2A7bg18fx1eVqBSRrY4BCYDv5Rgu3l8&#10;WGNpw41PdK1zqySEU4kGXM5jqXVqHHlM8zASi3YJ0WOWNbbaRrxJuB/0a1G8aY8dS4PDkfaOmr7+&#10;8QaK46naPx/iZ+zrzvWVXu6WH2djnmbT7h1Upin/m/+uKyv4C8GXZ2QCv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VJ3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CYsIA&#10;AADcAAAADwAAAGRycy9kb3ducmV2LnhtbERPTWvCQBC9C/0PyxR6M5t4KJq6SmkR9aCgDe11zI7J&#10;0uxsyK4a/70rCN7m8T5nOu9tI87UeeNYQZakIIhLpw1XCoqfxXAMwgdkjY1jUnAlD/PZy2CKuXYX&#10;3tF5HyoRQ9jnqKAOoc2l9GVNFn3iWuLIHV1nMUTYVVJ3eInhtpGjNH2XFg3Hhhpb+qqp/N+frILv&#10;yZ82h/VS+l/TFqeCNtutmSj19tp/foAI1Ien+OFe6Tg/y+D+TL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IJiwgAAANwAAAAPAAAAAAAAAAAAAAAAAJgCAABkcnMvZG93&#10;bnJldi54bWxQSwUGAAAAAAQABAD1AAAAhw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2yhcMA&#10;AADcAAAADwAAAGRycy9kb3ducmV2LnhtbERPTWvCQBC9C/0PyxR6qxuFikRXSQXR0pO2oN7G7JgN&#10;zc6G7DZJ/fWuUPA2j/c582VvK9FS40vHCkbDBARx7nTJhYLvr/XrFIQPyBorx6TgjzwsF0+DOaba&#10;dbyjdh8KEUPYp6jAhFCnUvrckEU/dDVx5C6usRgibAqpG+xiuK3kOEkm0mLJscFgTStD+c/+1yo4&#10;XE+mO57ObbZZ+/fPj0tmtm+dUi/PfTYDEagPD/G/e6vj/NEY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2yhc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3PMMA&#10;AADcAAAADwAAAGRycy9kb3ducmV2LnhtbERPTWvCQBC9F/wPywi91U1iEEldRQuVXkoxFXsdsmMS&#10;zM7G7Gq2/75bKPQ2j/c5q00wnbjT4FrLCtJZAoK4srrlWsHx8/VpCcJ5ZI2dZVLwTQ4268nDCgtt&#10;Rz7QvfS1iCHsClTQeN8XUrqqIYNuZnviyJ3tYNBHONRSDzjGcNPJLEkW0mDLsaHBnl4aqi7lzSjg&#10;PHzJzMp8cXvf7z4O59N4DSelHqdh+wzCU/D/4j/3m47z0z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s3PMMAAADc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c2sMA&#10;AADcAAAADwAAAGRycy9kb3ducmV2LnhtbERPTWvCQBC9F/wPyxR6KbqxBCupmyBCQ6kXjYVeh+y4&#10;Cc3Ohuxq0n/fLQje5vE+Z1NMthNXGnzrWMFykYAgrp1u2Sj4Or3P1yB8QNbYOSYFv+ShyGcPG8y0&#10;G/lI1yoYEUPYZ6igCaHPpPR1Qxb9wvXEkTu7wWKIcDBSDzjGcNvJlyRZSYstx4YGe9o1VP9UF6vg&#10;svsuy9Xzua0+X8saTWn26emg1NPjtH0DEWgKd/HN/aHj/GUK/8/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Nc2s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hQFcMA&#10;AADcAAAADwAAAGRycy9kb3ducmV2LnhtbERP32vCMBB+H/g/hBP2NtOOKaMzyhgMhoKglW2PR3O2&#10;mc2lJFHb/94Iwt7u4/t582VvW3EmH4xjBfkkA0FcOW24VrAvP59eQYSIrLF1TAoGCrBcjB7mWGh3&#10;4S2dd7EWKYRDgQqaGLtCylA1ZDFMXEecuIPzFmOCvpba4yWF21Y+Z9lMWjScGhrs6KOh6rg7WQUv&#10;Q27Mwbrh9+j336tyU+qf9Z9Sj+P+/Q1EpD7+i+/uL53m51O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hQFc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5JsUA&#10;AADcAAAADwAAAGRycy9kb3ducmV2LnhtbERPS2vCQBC+F/oflin0UnRjW0Siq9TaSj0U8YXXITtm&#10;Q7OzIbsx0V/vFgq9zcf3nMmss6U4U+0LxwoG/QQEceZ0wbmC/e6zNwLhA7LG0jEpuJCH2fT+boKp&#10;di1v6LwNuYgh7FNUYEKoUil9Zsii77uKOHInV1sMEda51DW2MdyW8jlJhtJiwbHBYEXvhrKfbWMV&#10;vK6Odk7tvFl+HL79wqyb68viSanHh+5tDCJQF/7Ff+4vHecPhvD7TLx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gHkm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GVsEA&#10;AADcAAAADwAAAGRycy9kb3ducmV2LnhtbERPTYvCMBC9L/gfwgheljVVQaVrFBEEvQhblb0OzWxT&#10;bSalibb+eyMseJvH+5zFqrOVuFPjS8cKRsMEBHHudMmFgtNx+zUH4QOyxsoxKXiQh9Wy97HAVLuW&#10;f+iehULEEPYpKjAh1KmUPjdk0Q9dTRy5P9dYDBE2hdQNtjHcVnKcJFNpseTYYLCmjaH8mt2sgnHZ&#10;Gsqq8Dsp9p+unl8Ot8uZlBr0u/U3iEBdeIv/3Tsd549m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xlb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oe5sMA&#10;AADcAAAADwAAAGRycy9kb3ducmV2LnhtbESPT4vCQAzF7wt+hyGCt3XqCotUR5GCsiCC/w4eQye2&#10;1U6mdEat335zELzlkfd7eZktOlerB7Wh8mxgNExAEefeVlwYOB1X3xNQISJbrD2TgRcFWMx7XzNM&#10;rX/ynh6HWCgJ4ZCigTLGJtU65CU5DEPfEMvu4luHUWRbaNviU8JdrX+S5Fc7rFgulNhQVlJ+O9yd&#10;1LDX83Wz9je8HHfjYrPNzrt7Zsyg3y2noCJ18WN+039WuJG0lWdkA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oe5s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DYMEA&#10;AADcAAAADwAAAGRycy9kb3ducmV2LnhtbERPTYvCMBC9C/sfwix4kTWtiNRqlCII7tHqZW9DM7bV&#10;ZlKaaOv+erOw4G0e73PW28E04kGdqy0riKcRCOLC6ppLBefT/isB4TyyxsYyKXiSg+3mY7TGVNue&#10;j/TIfSlCCLsUFVTet6mUrqjIoJvaljhwF9sZ9AF2pdQd9iHcNHIWRQtpsObQUGFLu4qKW343CmaH&#10;+hgny33+k51+3fy7n2B2JaXGn0O2AuFp8G/xv/ugw/x4CX/PhAv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g2DBAAAA3AAAAA8AAAAAAAAAAAAAAAAAmAIAAGRycy9kb3du&#10;cmV2LnhtbFBLBQYAAAAABAAEAPUAAACG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gQMQA&#10;AADcAAAADwAAAGRycy9kb3ducmV2LnhtbESPQWvCQBCF74X+h2UEL0U3Bik2ukooCPZo9NLbkB2T&#10;aHY2ZFeT9td3DkJvM7w3732z2Y2uVQ/qQ+PZwGKegCIuvW24MnA+7WcrUCEiW2w9k4EfCrDbvr5s&#10;MLN+4CM9ilgpCeGQoYE6xi7TOpQ1OQxz3xGLdvG9wyhrX2nb4yDhrtVpkrxrhw1LQ40dfdZU3oq7&#10;M5AemuNi9bEvvvPTb1h+DW+YX8mY6WTM16AijfHf/Lw+WMFP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84ED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xJ8QA&#10;AADcAAAADwAAAGRycy9kb3ducmV2LnhtbERPTWvCQBC9F/wPywhepG4UKTa6Cbam4KWFxtLzmB2T&#10;YHY2ZNck/ffdgtDbPN7n7NLRNKKnztWWFSwXEQjiwuqaSwVfp7fHDQjnkTU2lknBDzlIk8nDDmNt&#10;B/6kPvelCCHsYlRQed/GUrqiIoNuYVviwF1sZ9AH2JVSdziEcNPIVRQ9SYM1h4YKW3qtqLjmN6Mg&#10;y54/yps7Htbz7/x8yd5Ht85flJpNx/0WhKfR/4vv7qMO81dL+HsmXC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gcSf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pc8IA&#10;AADcAAAADwAAAGRycy9kb3ducmV2LnhtbERPS4vCMBC+C/sfwizsTVPLItI1iq4IggdRi7C3oZk+&#10;sJl0m1jrvzeC4G0+vufMFr2pRUetqywrGI8iEMSZ1RUXCtLTZjgF4TyyxtoyKbiTg8X8YzDDRNsb&#10;H6g7+kKEEHYJKii9bxIpXVaSQTeyDXHgctsa9AG2hdQt3kK4qWUcRRNpsOLQUGJDvyVll+PVKPhL&#10;Od+t7rm//G+7frr8Xp/3vFbq67Nf/oDw1Pu3+OXe6jA/ju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Olz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TMsIA&#10;AADcAAAADwAAAGRycy9kb3ducmV2LnhtbERPS2sCMRC+F/wPYQRvmtUWldUoKhS8aPFx0NuwmX3g&#10;ZrIkUdd/3wiF3ubje8582ZpaPMj5yrKC4SABQZxZXXGh4Hz67k9B+ICssbZMCl7kYbnofMwx1fbJ&#10;B3ocQyFiCPsUFZQhNKmUPivJoB/YhjhyuXUGQ4SukNrhM4abWo6SZCwNVhwbSmxoU1J2O96Ngvz0&#10;tav2aze5X8i8ik2eb9vrj1K9bruagQjUhn/xn3ur4/zRJ7yf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FMywgAAANwAAAAPAAAAAAAAAAAAAAAAAJgCAABkcnMvZG93&#10;bnJldi54bWxQSwUGAAAAAAQABAD1AAAAhw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nJ8IA&#10;AADcAAAADwAAAGRycy9kb3ducmV2LnhtbERPS4vCMBC+L/gfwgh7W1PL4qMaRRcW9uKhVfE6NGNb&#10;bSalydb6740geJuP7znLdW9q0VHrKssKxqMIBHFudcWFgsP+92sGwnlkjbVlUnAnB+vV4GOJibY3&#10;TqnLfCFCCLsEFZTeN4mULi/JoBvZhjhwZ9sa9AG2hdQt3kK4qWUcRRNpsOLQUGJDPyXl1+zfKJin&#10;x7SLt6fx+TKd7Y6Zu17mm0ipz2G/WYDw1Pu3+OX+02F+/A3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Mucn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ecUA&#10;AADcAAAADwAAAGRycy9kb3ducmV2LnhtbERP32vCMBB+H/g/hBP2NlMLc6MaZQyGgmywTkXfzubW&#10;VptLTaLW/34ZDPZ2H9/Pm8w604gLOV9bVjAcJCCIC6trLhWsvt4enkH4gKyxsUwKbuRhNu3dTTDT&#10;9sqfdMlDKWII+wwVVCG0mZS+qMigH9iWOHLf1hkMEbpSaofXGG4amSbJSBqsOTZU2NJrRcUxPxsF&#10;u9P2ab5c7A8ft/Xo8L7tNq7JU6Xu+93LGESgLvyL/9wLHeenj/D7TLx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l5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c58IA&#10;AADcAAAADwAAAGRycy9kb3ducmV2LnhtbERP32vCMBB+H/g/hBN8GZpapGydUcZAEMQNu/l+a842&#10;2FxKE239781g4Nt9fD9vuR5sI67UeeNYwXyWgCAunTZcKfj53kxfQPiArLFxTApu5GG9Gj0tMdeu&#10;5wNdi1CJGMI+RwV1CG0upS9rsuhnriWO3Ml1FkOEXSV1h30Mt41MkySTFg3Hhhpb+qipPBcXq8DY&#10;bLP7DIusOP6a50Ofvn5tk71Sk/Hw/gYi0BAe4n/3Vsf5aQZ/z8QL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xzn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RfL0A&#10;AADcAAAADwAAAGRycy9kb3ducmV2LnhtbERPSwrCMBDdC94hjOBOU12oVNMigiAuFD8HGJqxrTaT&#10;0kRbb28Ewd083ndWaWcq8aLGlZYVTMYRCOLM6pJzBdfLdrQA4TyyxsoyKXiTgzTp91YYa9vyiV5n&#10;n4sQwi5GBYX3dSylywoy6Ma2Jg7czTYGfYBNLnWDbQg3lZxG0UwaLDk0FFjTpqDscX4aBc9tp4/X&#10;W52vK7c/lYc2u3tcKDUcdOslCE+d/4t/7p0O86dz+D4TLpDJ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vkRf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Bn8MA&#10;AADcAAAADwAAAGRycy9kb3ducmV2LnhtbESPQYsCMQyF74L/oUTwph09qIxWEWFBWDzorgdvYRqn&#10;g9N0nFYd//3msOAt4b2892W16XytntTGKrCByTgDRVwEW3Fp4Pfna7QAFROyxTowGXhThM2631th&#10;bsOLj/Q8pVJJCMccDbiUmlzrWDjyGMehIRbtGlqPSda21LbFl4T7Wk+zbKY9ViwNDhvaOSpup4c3&#10;8I3n42O3t5f6+p7cS3+Yu0OaGzMcdNslqERd+pj/r/dW8KdCK8/IBH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HBn8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8TGsEA&#10;AADcAAAADwAAAGRycy9kb3ducmV2LnhtbERPTYvCMBC9C/6HMMLeNNXDotUoogju4kGroN6GZmyL&#10;zaQ0Ueu/N4LgbR7vcyazxpTiTrUrLCvo9yIQxKnVBWcKDvtVdwjCeWSNpWVS8CQHs2m7NcFY2wfv&#10;6J74TIQQdjEqyL2vYildmpNB17MVceAutjboA6wzqWt8hHBTykEU/UqDBYeGHCta5JRek5tRcG5u&#10;p+h/+fzb0vKUHQ/l5nJMnFI/nWY+BuGp8V/xx73WYf5gB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ExrBAAAA3AAAAA8AAAAAAAAAAAAAAAAAmAIAAGRycy9kb3du&#10;cmV2LnhtbFBLBQYAAAAABAAEAPUAAACG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WMQA&#10;AADcAAAADwAAAGRycy9kb3ducmV2LnhtbESPQWvCQBCF7wX/wzJCb3WjgtjUVUQUvPRgDPQ6ZKdJ&#10;NDsbshtN++udg+BthvfmvW9Wm8E16kZdqD0bmE4SUMSFtzWXBvLz4WMJKkRki41nMvBHATbr0dsK&#10;U+vvfKJbFkslIRxSNFDF2KZah6Iih2HiW2LRfn3nMMraldp2eJdw1+hZkiy0w5qlocKWdhUV16x3&#10;BvxP3zbJZ73//s+P2bm/XHdxmhvzPh62X6AiDfFlfl4fre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lj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s+cIA&#10;AADcAAAADwAAAGRycy9kb3ducmV2LnhtbERPTWvCQBC9C/0Pywi96SYtiI2uQQqllp6M1fOQHbPB&#10;7GzIbmPSX98VBG/zeJ+zzgfbiJ46XztWkM4TEMSl0zVXCn4OH7MlCB+QNTaOScFIHvLN02SNmXZX&#10;3lNfhErEEPYZKjAhtJmUvjRk0c9dSxy5s+sshgi7SuoOrzHcNvIlSRbSYs2xwWBL74bKS/FrFbR9&#10;MR63pnk7jbu//vPreyx9Uij1PB22KxCBhvAQ3907Hee/pn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4Gz5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gVcAA&#10;AADcAAAADwAAAGRycy9kb3ducmV2LnhtbERPyYoCMRC9C/5DKMGbplWY0dYoOjAyBy8uH1B2qhfs&#10;VJpOqe3fTwaEudXjrbXadK5WD2pD5dnAZJyAIs68rbgwcDl/j+aggiBbrD2TgRcF2Kz7vRWm1j/5&#10;SI+TFCqGcEjRQCnSpFqHrCSHYewb4sjlvnUoEbaFti0+Y7ir9TRJPrTDimNDiQ19lZTdTndn4Cji&#10;J8Xn4ZoTzhf3vN7ZPXXGDAfddglKqJN/8dv9Y+P82RT+nokX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ygV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xmsIA&#10;AADcAAAADwAAAGRycy9kb3ducmV2LnhtbERP32vCMBB+H/g/hBv4NlPnGKMaZQgDURBmZfp4NGcb&#10;bS4lidr+98tg4Nt9fD9vtuhsI27kg3GsYDzKQBCXThuuFOyLr5cPECEia2wck4KeAizmg6cZ5trd&#10;+Ztuu1iJFMIhRwV1jG0uZShrshhGriVO3Ml5izFBX0nt8Z7CbSNfs+xdWjScGmpsaVlTedldrYK3&#10;fmzMybr+ePH7n3WxLfRhc1Zq+Nx9TkFE6uJD/O9e6TR/M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DGa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sW8EA&#10;AADcAAAADwAAAGRycy9kb3ducmV2LnhtbERPTWvCQBC9F/wPywi91Y22lZK6igiCUC9GvU+z0yQk&#10;Oxuzo0n/fVcQepvH+5zFanCNulEXKs8GppMEFHHubcWFgdNx+/IBKgiyxcYzGfilAKvl6GmBqfU9&#10;H+iWSaFiCIcUDZQibap1yEtyGCa+JY7cj+8cSoRdoW2HfQx3jZ4lyVw7rDg2lNjSpqS8zq7OQP3+&#10;fdnL11D3+7YQPlbn7HCdGvM8HtafoIQG+Rc/3Dsb57++wf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arFv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REcUA&#10;AADcAAAADwAAAGRycy9kb3ducmV2LnhtbESPQWvCQBCF7wX/wzJCb3VjxEaimyCF2vbWquh1yI7Z&#10;kOxsyK6a/vtuodDbDO/N+95sytF24kaDbxwrmM8SEMSV0w3XCo6H16cVCB+QNXaOScE3eSiLycMG&#10;c+3u/EW3fahFDGGfowITQp9L6StDFv3M9cRRu7jBYojrUEs94D2G206mSfIsLTYcCQZ7ejFUtfur&#10;jZBm1Z4v2bL7WJxMku2y0+ebS5V6nI7bNYhAY/g3/12/61h/sYTfZ+IE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pER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mncMA&#10;AADcAAAADwAAAGRycy9kb3ducmV2LnhtbERPS2sCMRC+F/wPYYTeatYH23ZrFNEWRPCgLRRvw2a6&#10;WdxMQpLq9t83QqG3+fieM1/2thMXCrF1rGA8KkAQ10633Cj4eH97eAIRE7LGzjEp+KEIy8Xgbo6V&#10;dlc+0OWYGpFDOFaowKTkKyljbchiHDlPnLkvFyymDEMjdcBrDrednBRFKS22nBsMelobqs/Hb6tg&#10;bx9fN5vnXbH15vMU3OxU9jOv1P2wX72ASNSnf/Gfe6vz/GkJt2fy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Hmn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6m8UA&#10;AADcAAAADwAAAGRycy9kb3ducmV2LnhtbESPQWvCQBCF7wX/wzJCL0U32lI0ukooCPZo7MXbkB2T&#10;aHY2ZFcT/fWdQ6G3Gd6b975ZbwfXqDt1ofZsYDZNQBEX3tZcGvg57iYLUCEiW2w8k4EHBdhuRi9r&#10;TK3v+UD3PJZKQjikaKCKsU21DkVFDsPUt8SinX3nMMraldp22Eu4a/Q8ST61w5qlocKWvioqrvnN&#10;GZjv68Nssdzlp+z4DB/f/RtmFzLmdTxkK1CRhvhv/rveW8F/F1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3qbxQAAANwAAAAPAAAAAAAAAAAAAAAAAJgCAABkcnMv&#10;ZG93bnJldi54bWxQSwUGAAAAAAQABAD1AAAAig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AMIA&#10;AADcAAAADwAAAGRycy9kb3ducmV2LnhtbERPTYvCMBC9L/gfwgheFk11F9FqlCII7tHWi7ehGdtq&#10;MylNtNVfbxYW9jaP9znrbW9q8aDWVZYVTCcRCOLc6ooLBadsP16AcB5ZY22ZFDzJwXYz+FhjrG3H&#10;R3qkvhAhhF2MCkrvm1hKl5dk0E1sQxy4i20N+gDbQuoWuxBuajmLork0WHFoKLGhXUn5Lb0bBbND&#10;dZwulvv0nGQv9/3TfWJyJaVGwz5ZgfDU+3/xn/ugw/yvJfw+Ey6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398AwgAAANwAAAAPAAAAAAAAAAAAAAAAAJgCAABkcnMvZG93&#10;bnJldi54bWxQSwUGAAAAAAQABAD1AAAAhwMAAAAA&#10;" fillcolor="#005196" stroked="f"/>
              </v:group>
            </w:pict>
          </mc:Fallback>
        </mc:AlternateContent>
      </w:r>
    </w:p>
    <w:p w14:paraId="29A4B17C" w14:textId="77777777" w:rsidR="001D4A34" w:rsidRPr="00F97046" w:rsidRDefault="001D4A34" w:rsidP="001D4A34">
      <w:pPr>
        <w:jc w:val="center"/>
        <w:rPr>
          <w:rFonts w:ascii="Times New Roman" w:hAnsi="Times New Roman"/>
          <w:b/>
          <w:sz w:val="28"/>
          <w:szCs w:val="28"/>
        </w:rPr>
      </w:pPr>
      <w:r w:rsidRPr="00F97046">
        <w:rPr>
          <w:rFonts w:ascii="Times New Roman" w:hAnsi="Times New Roman"/>
          <w:b/>
          <w:bCs/>
          <w:sz w:val="28"/>
          <w:szCs w:val="28"/>
        </w:rPr>
        <w:t xml:space="preserve">    </w:t>
      </w:r>
      <w:r w:rsidRPr="00F97046">
        <w:rPr>
          <w:rFonts w:ascii="Times New Roman" w:hAnsi="Times New Roman"/>
          <w:b/>
          <w:bCs/>
          <w:sz w:val="28"/>
          <w:szCs w:val="28"/>
        </w:rPr>
        <w:tab/>
      </w:r>
      <w:r w:rsidRPr="00F97046">
        <w:rPr>
          <w:rFonts w:ascii="Times New Roman" w:hAnsi="Times New Roman"/>
          <w:b/>
          <w:bCs/>
          <w:sz w:val="28"/>
          <w:szCs w:val="28"/>
        </w:rPr>
        <w:tab/>
      </w:r>
      <w:r w:rsidRPr="00F97046">
        <w:rPr>
          <w:rFonts w:ascii="Times New Roman" w:hAnsi="Times New Roman"/>
          <w:b/>
          <w:sz w:val="28"/>
          <w:szCs w:val="28"/>
        </w:rPr>
        <w:t>ĐẠI HỌC QUỐC GIA TP. HỒ CHÍ MINH</w:t>
      </w:r>
    </w:p>
    <w:p w14:paraId="2E39A735" w14:textId="77777777" w:rsidR="001D4A34" w:rsidRPr="00F97046" w:rsidRDefault="001D4A34" w:rsidP="001D4A34">
      <w:pPr>
        <w:jc w:val="center"/>
        <w:rPr>
          <w:rFonts w:ascii="Times New Roman" w:hAnsi="Times New Roman"/>
          <w:b/>
          <w:sz w:val="28"/>
          <w:szCs w:val="28"/>
        </w:rPr>
      </w:pPr>
      <w:r w:rsidRPr="00F97046">
        <w:rPr>
          <w:rFonts w:ascii="Times New Roman" w:hAnsi="Times New Roman"/>
          <w:b/>
          <w:sz w:val="28"/>
          <w:szCs w:val="28"/>
        </w:rPr>
        <w:t>TRƯỜNG ĐẠI HỌC CÔNG NGHỆ THÔNG TIN</w:t>
      </w:r>
    </w:p>
    <w:p w14:paraId="74D068D4" w14:textId="77777777" w:rsidR="001D4A34" w:rsidRPr="00F97046" w:rsidRDefault="001D4A34" w:rsidP="001D4A34">
      <w:pPr>
        <w:jc w:val="center"/>
        <w:rPr>
          <w:rFonts w:ascii="Times New Roman" w:hAnsi="Times New Roman"/>
          <w:b/>
          <w:sz w:val="28"/>
          <w:szCs w:val="28"/>
        </w:rPr>
      </w:pPr>
      <w:r w:rsidRPr="00F97046">
        <w:rPr>
          <w:rFonts w:ascii="Times New Roman" w:hAnsi="Times New Roman"/>
          <w:b/>
          <w:sz w:val="28"/>
          <w:szCs w:val="28"/>
        </w:rPr>
        <w:t>KHOA KỸ THUẬT MÁY TÍNH</w:t>
      </w:r>
    </w:p>
    <w:p w14:paraId="7A527F47" w14:textId="77777777" w:rsidR="001D4A34" w:rsidRPr="00F97046" w:rsidRDefault="001D4A34" w:rsidP="001D4A34">
      <w:pPr>
        <w:jc w:val="center"/>
        <w:rPr>
          <w:rFonts w:ascii="Times New Roman" w:hAnsi="Times New Roman"/>
          <w:sz w:val="32"/>
          <w:szCs w:val="32"/>
        </w:rPr>
      </w:pPr>
    </w:p>
    <w:p w14:paraId="49E9C725" w14:textId="77777777" w:rsidR="001D4A34" w:rsidRPr="00F97046" w:rsidRDefault="001D4A34" w:rsidP="001D4A34">
      <w:pPr>
        <w:jc w:val="center"/>
        <w:rPr>
          <w:rFonts w:ascii="Times New Roman" w:hAnsi="Times New Roman"/>
        </w:rPr>
      </w:pPr>
      <w:r w:rsidRPr="00F97046">
        <w:rPr>
          <w:rFonts w:ascii="Times New Roman" w:hAnsi="Times New Roman"/>
          <w:noProof/>
          <w:szCs w:val="26"/>
        </w:rPr>
        <w:drawing>
          <wp:inline distT="0" distB="0" distL="0" distR="0" wp14:anchorId="3B258D5F" wp14:editId="5E148B54">
            <wp:extent cx="1800225" cy="1464181"/>
            <wp:effectExtent l="0" t="0" r="0" b="3175"/>
            <wp:docPr id="141" name="Picture 14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to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141" cy="1522672"/>
                    </a:xfrm>
                    <a:prstGeom prst="rect">
                      <a:avLst/>
                    </a:prstGeom>
                    <a:noFill/>
                    <a:ln>
                      <a:noFill/>
                    </a:ln>
                  </pic:spPr>
                </pic:pic>
              </a:graphicData>
            </a:graphic>
          </wp:inline>
        </w:drawing>
      </w:r>
    </w:p>
    <w:p w14:paraId="2889B620" w14:textId="77777777" w:rsidR="001D4A34" w:rsidRPr="00F97046" w:rsidRDefault="001D4A34" w:rsidP="001D4A34">
      <w:pPr>
        <w:ind w:left="-450"/>
        <w:jc w:val="center"/>
        <w:rPr>
          <w:rFonts w:ascii="Times New Roman" w:hAnsi="Times New Roman"/>
          <w:b/>
          <w:sz w:val="32"/>
          <w:szCs w:val="32"/>
        </w:rPr>
      </w:pPr>
    </w:p>
    <w:p w14:paraId="461CC1BE" w14:textId="77777777" w:rsidR="001D4A34" w:rsidRPr="00F97046" w:rsidRDefault="001D4A34" w:rsidP="0065745C">
      <w:pPr>
        <w:ind w:left="-450" w:firstLine="1170"/>
        <w:jc w:val="center"/>
        <w:rPr>
          <w:rFonts w:ascii="Times New Roman" w:hAnsi="Times New Roman"/>
          <w:b/>
          <w:sz w:val="32"/>
          <w:szCs w:val="32"/>
        </w:rPr>
      </w:pPr>
      <w:r w:rsidRPr="00F97046">
        <w:rPr>
          <w:rFonts w:ascii="Times New Roman" w:hAnsi="Times New Roman"/>
          <w:b/>
          <w:sz w:val="32"/>
          <w:szCs w:val="32"/>
        </w:rPr>
        <w:t>KHÓA LUẬN TỐT NGHIỆP</w:t>
      </w:r>
    </w:p>
    <w:p w14:paraId="51127431" w14:textId="77777777" w:rsidR="0065745C" w:rsidRPr="00F97046" w:rsidRDefault="0065745C" w:rsidP="0065745C">
      <w:pPr>
        <w:ind w:left="-450" w:firstLine="1170"/>
        <w:jc w:val="center"/>
        <w:rPr>
          <w:rFonts w:ascii="Times New Roman" w:hAnsi="Times New Roman"/>
          <w:b/>
          <w:sz w:val="32"/>
          <w:szCs w:val="32"/>
        </w:rPr>
      </w:pPr>
    </w:p>
    <w:p w14:paraId="0AC897C9" w14:textId="77777777" w:rsidR="0065745C" w:rsidRPr="00F97046" w:rsidRDefault="0065745C" w:rsidP="0065745C">
      <w:pPr>
        <w:ind w:left="-450" w:firstLine="1170"/>
        <w:jc w:val="center"/>
        <w:rPr>
          <w:rFonts w:ascii="Times New Roman" w:hAnsi="Times New Roman"/>
          <w:b/>
          <w:sz w:val="32"/>
          <w:szCs w:val="32"/>
        </w:rPr>
      </w:pPr>
    </w:p>
    <w:p w14:paraId="5F2E5CD2" w14:textId="52A0C6A5" w:rsidR="001D4A34" w:rsidRPr="00F97046" w:rsidRDefault="00720468" w:rsidP="0065745C">
      <w:pPr>
        <w:ind w:left="390"/>
        <w:jc w:val="center"/>
        <w:rPr>
          <w:rFonts w:ascii="Times New Roman" w:hAnsi="Times New Roman"/>
          <w:b/>
          <w:sz w:val="48"/>
          <w:szCs w:val="48"/>
        </w:rPr>
      </w:pPr>
      <w:r w:rsidRPr="00F97046">
        <w:rPr>
          <w:rFonts w:ascii="Times New Roman" w:hAnsi="Times New Roman"/>
          <w:b/>
          <w:sz w:val="48"/>
          <w:szCs w:val="48"/>
        </w:rPr>
        <w:t>HỆ THỐNG CHẤM CÔNG CHO VĂN PHÒNG</w:t>
      </w:r>
    </w:p>
    <w:p w14:paraId="10ABD044" w14:textId="77777777" w:rsidR="001D4A34" w:rsidRPr="00F97046" w:rsidRDefault="001D4A34" w:rsidP="001D4A34">
      <w:pPr>
        <w:jc w:val="center"/>
        <w:rPr>
          <w:rFonts w:ascii="Times New Roman" w:hAnsi="Times New Roman"/>
          <w:b/>
          <w:sz w:val="32"/>
        </w:rPr>
      </w:pPr>
    </w:p>
    <w:p w14:paraId="119AD644" w14:textId="77777777" w:rsidR="0065745C" w:rsidRPr="00F97046" w:rsidRDefault="0065745C" w:rsidP="001D4A34">
      <w:pPr>
        <w:jc w:val="center"/>
        <w:rPr>
          <w:rFonts w:ascii="Times New Roman" w:hAnsi="Times New Roman"/>
          <w:b/>
          <w:sz w:val="32"/>
        </w:rPr>
      </w:pPr>
    </w:p>
    <w:p w14:paraId="7C1AA9F8" w14:textId="77777777" w:rsidR="0065745C" w:rsidRPr="00F97046" w:rsidRDefault="0065745C" w:rsidP="001D4A34">
      <w:pPr>
        <w:jc w:val="center"/>
        <w:rPr>
          <w:rFonts w:ascii="Times New Roman" w:hAnsi="Times New Roman"/>
          <w:b/>
          <w:sz w:val="32"/>
        </w:rPr>
      </w:pPr>
    </w:p>
    <w:p w14:paraId="25F782EF" w14:textId="77777777" w:rsidR="0065745C" w:rsidRPr="00F97046" w:rsidRDefault="0065745C" w:rsidP="001D4A34">
      <w:pPr>
        <w:jc w:val="center"/>
        <w:rPr>
          <w:rFonts w:ascii="Times New Roman" w:hAnsi="Times New Roman"/>
          <w:b/>
          <w:sz w:val="32"/>
        </w:rPr>
      </w:pPr>
    </w:p>
    <w:p w14:paraId="2A616A5D" w14:textId="0D52A3F0" w:rsidR="001D4A34" w:rsidRPr="00F97046" w:rsidRDefault="0065745C" w:rsidP="001D4A34">
      <w:pPr>
        <w:jc w:val="center"/>
        <w:rPr>
          <w:rFonts w:ascii="Times New Roman" w:hAnsi="Times New Roman"/>
        </w:rPr>
      </w:pPr>
      <w:r w:rsidRPr="00F97046">
        <w:rPr>
          <w:rFonts w:ascii="Times New Roman" w:hAnsi="Times New Roman"/>
          <w:b/>
          <w:sz w:val="32"/>
        </w:rPr>
        <w:t xml:space="preserve">      </w:t>
      </w:r>
      <w:r w:rsidR="001D4A34" w:rsidRPr="00F97046">
        <w:rPr>
          <w:rFonts w:ascii="Times New Roman" w:hAnsi="Times New Roman"/>
          <w:b/>
          <w:sz w:val="32"/>
        </w:rPr>
        <w:t>KỸ SƯ NGÀNH KỸ THUẬT MÁY TÍNH</w:t>
      </w:r>
    </w:p>
    <w:p w14:paraId="763A4B52" w14:textId="77777777" w:rsidR="001D4A34" w:rsidRPr="00F97046" w:rsidRDefault="001D4A34" w:rsidP="001D4A34">
      <w:pPr>
        <w:tabs>
          <w:tab w:val="left" w:pos="3870"/>
        </w:tabs>
        <w:ind w:left="-450"/>
        <w:rPr>
          <w:rFonts w:ascii="Times New Roman" w:hAnsi="Times New Roman"/>
        </w:rPr>
      </w:pPr>
    </w:p>
    <w:p w14:paraId="51479B02" w14:textId="77777777" w:rsidR="0065745C" w:rsidRPr="00F97046" w:rsidRDefault="001D4A34" w:rsidP="001D4A34">
      <w:pPr>
        <w:tabs>
          <w:tab w:val="left" w:pos="3119"/>
          <w:tab w:val="left" w:pos="5954"/>
        </w:tabs>
        <w:ind w:left="-450"/>
        <w:rPr>
          <w:rFonts w:ascii="Times New Roman" w:hAnsi="Times New Roman"/>
        </w:rPr>
      </w:pPr>
      <w:r w:rsidRPr="00F97046">
        <w:rPr>
          <w:rFonts w:ascii="Times New Roman" w:hAnsi="Times New Roman"/>
        </w:rPr>
        <w:tab/>
      </w:r>
    </w:p>
    <w:p w14:paraId="38ECAE0D" w14:textId="77777777" w:rsidR="0065745C" w:rsidRPr="00F97046" w:rsidRDefault="0065745C" w:rsidP="001D4A34">
      <w:pPr>
        <w:tabs>
          <w:tab w:val="left" w:pos="3119"/>
          <w:tab w:val="left" w:pos="5954"/>
        </w:tabs>
        <w:ind w:left="-450"/>
        <w:rPr>
          <w:rFonts w:ascii="Times New Roman" w:hAnsi="Times New Roman"/>
        </w:rPr>
      </w:pPr>
    </w:p>
    <w:p w14:paraId="6ADE0242" w14:textId="77777777" w:rsidR="0065745C" w:rsidRPr="00F97046" w:rsidRDefault="0065745C" w:rsidP="001D4A34">
      <w:pPr>
        <w:tabs>
          <w:tab w:val="left" w:pos="3119"/>
          <w:tab w:val="left" w:pos="5954"/>
        </w:tabs>
        <w:ind w:left="-450"/>
        <w:rPr>
          <w:rFonts w:ascii="Times New Roman" w:hAnsi="Times New Roman"/>
        </w:rPr>
      </w:pPr>
    </w:p>
    <w:p w14:paraId="35688B51" w14:textId="0691C09C" w:rsidR="001D4A34" w:rsidRPr="00F97046" w:rsidRDefault="0065745C" w:rsidP="0065745C">
      <w:pPr>
        <w:tabs>
          <w:tab w:val="left" w:pos="3119"/>
          <w:tab w:val="left" w:pos="5954"/>
        </w:tabs>
        <w:spacing w:line="360" w:lineRule="auto"/>
        <w:ind w:left="-450"/>
        <w:rPr>
          <w:rFonts w:ascii="Times New Roman" w:hAnsi="Times New Roman"/>
          <w:sz w:val="28"/>
        </w:rPr>
      </w:pPr>
      <w:r w:rsidRPr="00F97046">
        <w:rPr>
          <w:rFonts w:ascii="Times New Roman" w:hAnsi="Times New Roman"/>
        </w:rPr>
        <w:tab/>
      </w:r>
      <w:r w:rsidR="001D4A34" w:rsidRPr="00F97046">
        <w:rPr>
          <w:rFonts w:ascii="Times New Roman" w:hAnsi="Times New Roman"/>
          <w:sz w:val="28"/>
        </w:rPr>
        <w:t xml:space="preserve">Giảng viên hướng dẫn: </w:t>
      </w:r>
      <w:r w:rsidR="001D4A34" w:rsidRPr="00F97046">
        <w:rPr>
          <w:rFonts w:ascii="Times New Roman" w:hAnsi="Times New Roman"/>
          <w:sz w:val="28"/>
        </w:rPr>
        <w:tab/>
      </w:r>
      <w:r w:rsidRPr="00F97046">
        <w:rPr>
          <w:rFonts w:ascii="Times New Roman" w:hAnsi="Times New Roman"/>
          <w:b/>
          <w:sz w:val="28"/>
        </w:rPr>
        <w:t xml:space="preserve">TS. </w:t>
      </w:r>
      <w:r w:rsidR="00720468" w:rsidRPr="00F97046">
        <w:rPr>
          <w:rFonts w:ascii="Times New Roman" w:hAnsi="Times New Roman"/>
          <w:b/>
          <w:sz w:val="28"/>
        </w:rPr>
        <w:t>Hà Lê Hoài Trung</w:t>
      </w:r>
    </w:p>
    <w:p w14:paraId="781A34A7" w14:textId="57578F79" w:rsidR="001D4A34" w:rsidRPr="00F97046" w:rsidRDefault="001D4A34" w:rsidP="0065745C">
      <w:pPr>
        <w:tabs>
          <w:tab w:val="left" w:pos="3119"/>
          <w:tab w:val="left" w:pos="5954"/>
        </w:tabs>
        <w:spacing w:line="360" w:lineRule="auto"/>
        <w:ind w:left="-450"/>
        <w:rPr>
          <w:rFonts w:ascii="Times New Roman" w:hAnsi="Times New Roman"/>
          <w:b/>
          <w:sz w:val="28"/>
        </w:rPr>
      </w:pPr>
      <w:r w:rsidRPr="00F97046">
        <w:rPr>
          <w:rFonts w:ascii="Times New Roman" w:hAnsi="Times New Roman"/>
          <w:sz w:val="28"/>
        </w:rPr>
        <w:tab/>
        <w:t xml:space="preserve">Sinh viên thực hiện: </w:t>
      </w:r>
      <w:r w:rsidRPr="00F97046">
        <w:rPr>
          <w:rFonts w:ascii="Times New Roman" w:hAnsi="Times New Roman"/>
          <w:sz w:val="28"/>
        </w:rPr>
        <w:tab/>
      </w:r>
      <w:r w:rsidR="00720468" w:rsidRPr="00F97046">
        <w:rPr>
          <w:rFonts w:ascii="Times New Roman" w:hAnsi="Times New Roman"/>
          <w:b/>
          <w:sz w:val="28"/>
        </w:rPr>
        <w:t>Lê Ngọc Huy</w:t>
      </w:r>
    </w:p>
    <w:p w14:paraId="6AA3A100" w14:textId="7C5C2799" w:rsidR="0065745C" w:rsidRPr="00F97046" w:rsidRDefault="0065745C" w:rsidP="0065745C">
      <w:pPr>
        <w:tabs>
          <w:tab w:val="left" w:pos="3119"/>
          <w:tab w:val="left" w:pos="5954"/>
        </w:tabs>
        <w:spacing w:line="360" w:lineRule="auto"/>
        <w:ind w:left="-450"/>
        <w:rPr>
          <w:rFonts w:ascii="Times New Roman" w:hAnsi="Times New Roman"/>
          <w:sz w:val="28"/>
        </w:rPr>
      </w:pPr>
      <w:r w:rsidRPr="00F97046">
        <w:rPr>
          <w:rFonts w:ascii="Times New Roman" w:hAnsi="Times New Roman"/>
          <w:b/>
          <w:sz w:val="28"/>
        </w:rPr>
        <w:tab/>
      </w:r>
      <w:r w:rsidRPr="00F97046">
        <w:rPr>
          <w:rFonts w:ascii="Times New Roman" w:hAnsi="Times New Roman"/>
          <w:b/>
          <w:sz w:val="28"/>
        </w:rPr>
        <w:tab/>
      </w:r>
      <w:r w:rsidR="00720468" w:rsidRPr="00F97046">
        <w:rPr>
          <w:rFonts w:ascii="Times New Roman" w:hAnsi="Times New Roman"/>
          <w:b/>
          <w:sz w:val="28"/>
        </w:rPr>
        <w:t>Liễu Hoàng Anh</w:t>
      </w:r>
    </w:p>
    <w:p w14:paraId="2062E2A1" w14:textId="1451D456" w:rsidR="001D4A34" w:rsidRPr="00F97046" w:rsidRDefault="001D4A34" w:rsidP="0065745C">
      <w:pPr>
        <w:tabs>
          <w:tab w:val="left" w:pos="3119"/>
          <w:tab w:val="left" w:pos="5954"/>
        </w:tabs>
        <w:spacing w:line="360" w:lineRule="auto"/>
        <w:ind w:left="-450"/>
        <w:rPr>
          <w:rFonts w:ascii="Times New Roman" w:hAnsi="Times New Roman"/>
          <w:sz w:val="28"/>
        </w:rPr>
      </w:pPr>
      <w:r w:rsidRPr="00F97046">
        <w:rPr>
          <w:rFonts w:ascii="Times New Roman" w:hAnsi="Times New Roman"/>
          <w:sz w:val="28"/>
        </w:rPr>
        <w:tab/>
        <w:t xml:space="preserve">Lớp: </w:t>
      </w:r>
      <w:r w:rsidRPr="00F97046">
        <w:rPr>
          <w:rFonts w:ascii="Times New Roman" w:hAnsi="Times New Roman"/>
          <w:sz w:val="28"/>
        </w:rPr>
        <w:tab/>
      </w:r>
      <w:r w:rsidRPr="00F97046">
        <w:rPr>
          <w:rFonts w:ascii="Times New Roman" w:hAnsi="Times New Roman"/>
          <w:b/>
          <w:sz w:val="28"/>
        </w:rPr>
        <w:t>KTMT201</w:t>
      </w:r>
      <w:r w:rsidR="00720468" w:rsidRPr="00F97046">
        <w:rPr>
          <w:rFonts w:ascii="Times New Roman" w:hAnsi="Times New Roman"/>
          <w:b/>
          <w:sz w:val="28"/>
        </w:rPr>
        <w:t>3</w:t>
      </w:r>
    </w:p>
    <w:p w14:paraId="0C9D0CFD" w14:textId="77777777" w:rsidR="001D4A34" w:rsidRPr="00F97046" w:rsidRDefault="001D4A34" w:rsidP="0065745C">
      <w:pPr>
        <w:spacing w:line="360" w:lineRule="auto"/>
        <w:jc w:val="center"/>
        <w:rPr>
          <w:rFonts w:ascii="Times New Roman" w:hAnsi="Times New Roman"/>
          <w:b/>
          <w:i/>
        </w:rPr>
      </w:pPr>
    </w:p>
    <w:p w14:paraId="2EE0AF65" w14:textId="77777777" w:rsidR="0065745C" w:rsidRPr="00F97046" w:rsidRDefault="0065745C" w:rsidP="0065745C">
      <w:pPr>
        <w:spacing w:line="360" w:lineRule="auto"/>
        <w:jc w:val="center"/>
        <w:rPr>
          <w:rFonts w:ascii="Times New Roman" w:hAnsi="Times New Roman"/>
          <w:b/>
          <w:i/>
        </w:rPr>
      </w:pPr>
    </w:p>
    <w:p w14:paraId="4CE2FD8B" w14:textId="5AB5D354" w:rsidR="001D4A34" w:rsidRPr="00F97046" w:rsidRDefault="001D4A34" w:rsidP="0065745C">
      <w:pPr>
        <w:spacing w:line="360" w:lineRule="auto"/>
        <w:jc w:val="center"/>
        <w:rPr>
          <w:rFonts w:ascii="Times New Roman" w:hAnsi="Times New Roman"/>
          <w:b/>
          <w:i/>
        </w:rPr>
      </w:pPr>
      <w:r w:rsidRPr="00F97046">
        <w:rPr>
          <w:rFonts w:ascii="Times New Roman" w:hAnsi="Times New Roman"/>
          <w:b/>
          <w:i/>
        </w:rPr>
        <w:t>TP. Hồ Chí Minh, tháng 0</w:t>
      </w:r>
      <w:r w:rsidR="00D17212" w:rsidRPr="00F97046">
        <w:rPr>
          <w:rFonts w:ascii="Times New Roman" w:hAnsi="Times New Roman"/>
          <w:b/>
          <w:i/>
        </w:rPr>
        <w:t xml:space="preserve">1 </w:t>
      </w:r>
      <w:r w:rsidRPr="00F97046">
        <w:rPr>
          <w:rFonts w:ascii="Times New Roman" w:hAnsi="Times New Roman"/>
          <w:b/>
          <w:i/>
        </w:rPr>
        <w:t>năm 201</w:t>
      </w:r>
      <w:r w:rsidR="00D17212" w:rsidRPr="00F97046">
        <w:rPr>
          <w:rFonts w:ascii="Times New Roman" w:hAnsi="Times New Roman"/>
          <w:b/>
          <w:i/>
        </w:rPr>
        <w:t>8</w:t>
      </w:r>
    </w:p>
    <w:p w14:paraId="2D509CDF" w14:textId="77777777" w:rsidR="0067393D" w:rsidRPr="00F97046" w:rsidRDefault="0067393D" w:rsidP="0067393D">
      <w:pPr>
        <w:pStyle w:val="Title"/>
        <w:rPr>
          <w:rFonts w:ascii="Times New Roman" w:hAnsi="Times New Roman" w:cs="Times New Roman"/>
        </w:rPr>
      </w:pPr>
      <w:r w:rsidRPr="00F97046">
        <w:rPr>
          <w:rFonts w:ascii="Times New Roman" w:hAnsi="Times New Roman" w:cs="Times New Roman"/>
        </w:rPr>
        <w:t>DANH SÁCH HỘI ĐỒNG BẢO VỆ KHÓA LUẬN</w:t>
      </w:r>
    </w:p>
    <w:p w14:paraId="089EDF06" w14:textId="77777777" w:rsidR="0067393D" w:rsidRPr="00F97046" w:rsidRDefault="0067393D" w:rsidP="0067393D">
      <w:pPr>
        <w:rPr>
          <w:rFonts w:ascii="Times New Roman" w:hAnsi="Times New Roman"/>
        </w:rPr>
      </w:pPr>
    </w:p>
    <w:p w14:paraId="29BA7197" w14:textId="77777777" w:rsidR="0067393D" w:rsidRPr="00F97046" w:rsidRDefault="0067393D" w:rsidP="0067393D">
      <w:pPr>
        <w:rPr>
          <w:rFonts w:ascii="Times New Roman" w:hAnsi="Times New Roman"/>
          <w:szCs w:val="24"/>
        </w:rPr>
      </w:pPr>
    </w:p>
    <w:p w14:paraId="74D8747B" w14:textId="77777777" w:rsidR="0067393D" w:rsidRPr="00F97046" w:rsidRDefault="0067393D" w:rsidP="0067393D">
      <w:pPr>
        <w:pStyle w:val="Title"/>
        <w:rPr>
          <w:rFonts w:ascii="Times New Roman" w:hAnsi="Times New Roman" w:cs="Times New Roman"/>
        </w:rPr>
      </w:pPr>
      <w:r w:rsidRPr="00F97046">
        <w:rPr>
          <w:rFonts w:ascii="Times New Roman" w:hAnsi="Times New Roman" w:cs="Times New Roman"/>
        </w:rPr>
        <w:lastRenderedPageBreak/>
        <w:t>DANH SÁCH HỘI ĐỒNG BẢO VỆ KHÓA LUẬN</w:t>
      </w:r>
    </w:p>
    <w:p w14:paraId="2EF98241" w14:textId="77777777" w:rsidR="0067393D" w:rsidRPr="00F97046" w:rsidRDefault="0067393D" w:rsidP="0067393D">
      <w:pPr>
        <w:rPr>
          <w:rFonts w:ascii="Times New Roman" w:hAnsi="Times New Roman"/>
          <w:sz w:val="26"/>
          <w:szCs w:val="26"/>
        </w:rPr>
      </w:pPr>
    </w:p>
    <w:p w14:paraId="3506BCEC" w14:textId="77777777" w:rsidR="0067393D" w:rsidRPr="00F97046" w:rsidRDefault="0067393D" w:rsidP="0067393D">
      <w:pPr>
        <w:rPr>
          <w:rFonts w:ascii="Times New Roman" w:hAnsi="Times New Roman"/>
          <w:sz w:val="26"/>
          <w:szCs w:val="26"/>
        </w:rPr>
      </w:pPr>
      <w:r w:rsidRPr="00F97046">
        <w:rPr>
          <w:rFonts w:ascii="Times New Roman" w:hAnsi="Times New Roman"/>
          <w:sz w:val="26"/>
          <w:szCs w:val="26"/>
        </w:rPr>
        <w:t>Hội đồng chấm khóa luận tốt nghiệp, thành lập theo Quyết định số …………………… ngày ………………….. của Hiệu trưởng Trường Đại học Công nghệ Thông tin.</w:t>
      </w:r>
    </w:p>
    <w:p w14:paraId="417C5F6B" w14:textId="77777777" w:rsidR="0067393D" w:rsidRPr="00F97046" w:rsidRDefault="0067393D" w:rsidP="0067393D">
      <w:pPr>
        <w:rPr>
          <w:rFonts w:ascii="Times New Roman" w:hAnsi="Times New Roman"/>
          <w:sz w:val="26"/>
          <w:szCs w:val="26"/>
        </w:rPr>
      </w:pPr>
    </w:p>
    <w:p w14:paraId="5E8A843F" w14:textId="77777777" w:rsidR="0067393D" w:rsidRPr="00F97046" w:rsidRDefault="0067393D" w:rsidP="0067393D">
      <w:pPr>
        <w:pStyle w:val="ListParagraph"/>
        <w:numPr>
          <w:ilvl w:val="1"/>
          <w:numId w:val="49"/>
        </w:numPr>
        <w:spacing w:after="0" w:line="360" w:lineRule="auto"/>
        <w:ind w:left="1800"/>
        <w:jc w:val="both"/>
        <w:rPr>
          <w:rFonts w:ascii="Times New Roman" w:hAnsi="Times New Roman" w:cs="Times New Roman"/>
          <w:sz w:val="26"/>
          <w:szCs w:val="26"/>
        </w:rPr>
      </w:pPr>
      <w:r w:rsidRPr="00F97046">
        <w:rPr>
          <w:rFonts w:ascii="Times New Roman" w:hAnsi="Times New Roman" w:cs="Times New Roman"/>
          <w:sz w:val="26"/>
          <w:szCs w:val="26"/>
        </w:rPr>
        <w:t>…………………………………………. – Chủ tịch.</w:t>
      </w:r>
    </w:p>
    <w:p w14:paraId="03004EEA" w14:textId="77777777" w:rsidR="0067393D" w:rsidRPr="00F97046" w:rsidRDefault="0067393D" w:rsidP="0067393D">
      <w:pPr>
        <w:pStyle w:val="ListParagraph"/>
        <w:numPr>
          <w:ilvl w:val="1"/>
          <w:numId w:val="49"/>
        </w:numPr>
        <w:spacing w:after="0" w:line="360" w:lineRule="auto"/>
        <w:ind w:left="1800"/>
        <w:jc w:val="both"/>
        <w:rPr>
          <w:rFonts w:ascii="Times New Roman" w:hAnsi="Times New Roman" w:cs="Times New Roman"/>
          <w:sz w:val="26"/>
          <w:szCs w:val="26"/>
        </w:rPr>
      </w:pPr>
      <w:r w:rsidRPr="00F97046">
        <w:rPr>
          <w:rFonts w:ascii="Times New Roman" w:hAnsi="Times New Roman" w:cs="Times New Roman"/>
          <w:sz w:val="26"/>
          <w:szCs w:val="26"/>
        </w:rPr>
        <w:t>…………………………………………. – Thư ký.</w:t>
      </w:r>
    </w:p>
    <w:p w14:paraId="5984774C" w14:textId="4C767D4A" w:rsidR="0067393D" w:rsidRPr="00F97046" w:rsidRDefault="0067393D" w:rsidP="00727959">
      <w:pPr>
        <w:pStyle w:val="ListParagraph"/>
        <w:numPr>
          <w:ilvl w:val="1"/>
          <w:numId w:val="49"/>
        </w:numPr>
        <w:spacing w:after="0" w:line="360" w:lineRule="auto"/>
        <w:ind w:left="1800"/>
        <w:jc w:val="both"/>
        <w:rPr>
          <w:rFonts w:ascii="Times New Roman" w:hAnsi="Times New Roman" w:cs="Times New Roman"/>
          <w:sz w:val="26"/>
          <w:szCs w:val="26"/>
        </w:rPr>
      </w:pPr>
      <w:r w:rsidRPr="00F97046">
        <w:rPr>
          <w:rFonts w:ascii="Times New Roman" w:hAnsi="Times New Roman" w:cs="Times New Roman"/>
          <w:sz w:val="26"/>
          <w:szCs w:val="26"/>
        </w:rPr>
        <w:t>…………………………………………. – Ủ</w:t>
      </w:r>
      <w:r w:rsidR="007D4D61" w:rsidRPr="00F97046">
        <w:rPr>
          <w:rFonts w:ascii="Times New Roman" w:hAnsi="Times New Roman" w:cs="Times New Roman"/>
          <w:sz w:val="26"/>
          <w:szCs w:val="26"/>
        </w:rPr>
        <w:t>y viê</w:t>
      </w:r>
      <w:r w:rsidR="000A017F" w:rsidRPr="00F97046">
        <w:rPr>
          <w:rFonts w:ascii="Times New Roman" w:hAnsi="Times New Roman" w:cs="Times New Roman"/>
          <w:sz w:val="26"/>
          <w:szCs w:val="26"/>
        </w:rPr>
        <w:t>n.</w:t>
      </w:r>
    </w:p>
    <w:p w14:paraId="49EE0D06" w14:textId="77777777" w:rsidR="000A017F" w:rsidRPr="00F97046" w:rsidRDefault="000A017F" w:rsidP="00727959">
      <w:pPr>
        <w:pStyle w:val="ListParagraph"/>
        <w:numPr>
          <w:ilvl w:val="1"/>
          <w:numId w:val="49"/>
        </w:numPr>
        <w:spacing w:after="0" w:line="360" w:lineRule="auto"/>
        <w:ind w:left="1800"/>
        <w:jc w:val="both"/>
        <w:rPr>
          <w:rFonts w:ascii="Times New Roman" w:hAnsi="Times New Roman" w:cs="Times New Roman"/>
          <w:sz w:val="26"/>
          <w:szCs w:val="26"/>
        </w:rPr>
        <w:sectPr w:rsidR="000A017F" w:rsidRPr="00F97046" w:rsidSect="002219BF">
          <w:pgSz w:w="11906" w:h="16838"/>
          <w:pgMar w:top="1800" w:right="1133" w:bottom="851" w:left="1440" w:header="708" w:footer="708" w:gutter="0"/>
          <w:cols w:space="708"/>
          <w:docGrid w:linePitch="360"/>
        </w:sectPr>
      </w:pPr>
    </w:p>
    <w:p w14:paraId="7E7CA1AE" w14:textId="77777777" w:rsidR="000A017F" w:rsidRPr="00F97046" w:rsidRDefault="000A017F" w:rsidP="003C4D53">
      <w:pPr>
        <w:pStyle w:val="Noidung"/>
        <w:ind w:left="720" w:firstLine="0"/>
        <w:jc w:val="center"/>
        <w:rPr>
          <w:b/>
          <w:sz w:val="28"/>
          <w:szCs w:val="28"/>
        </w:rPr>
      </w:pPr>
      <w:r w:rsidRPr="00F97046">
        <w:rPr>
          <w:b/>
          <w:sz w:val="28"/>
          <w:szCs w:val="28"/>
        </w:rPr>
        <w:lastRenderedPageBreak/>
        <w:t>NHẬN XÉT</w:t>
      </w:r>
    </w:p>
    <w:p w14:paraId="507AD317" w14:textId="28589484" w:rsidR="000A017F" w:rsidRPr="00F97046" w:rsidRDefault="000A017F" w:rsidP="003C4D53">
      <w:pPr>
        <w:pStyle w:val="Noidung"/>
        <w:ind w:left="720" w:firstLine="0"/>
        <w:jc w:val="center"/>
        <w:rPr>
          <w:b/>
        </w:rPr>
      </w:pPr>
      <w:r w:rsidRPr="00F97046">
        <w:rPr>
          <w:b/>
        </w:rPr>
        <w:t>(Của giảng viên hướng dẫn)</w:t>
      </w:r>
    </w:p>
    <w:p w14:paraId="496C0469" w14:textId="1D524E2B" w:rsidR="003C4D53" w:rsidRPr="00F97046" w:rsidRDefault="003C4D53" w:rsidP="003C4D53">
      <w:pPr>
        <w:pStyle w:val="Noidung"/>
        <w:ind w:left="720" w:firstLine="0"/>
        <w:jc w:val="left"/>
      </w:pPr>
      <w:r w:rsidRPr="00F97046">
        <w:t>………………………………………………………………………………………</w:t>
      </w:r>
    </w:p>
    <w:p w14:paraId="564739B9" w14:textId="77777777" w:rsidR="003C4D53" w:rsidRPr="00F97046" w:rsidRDefault="003C4D53" w:rsidP="003C4D53">
      <w:pPr>
        <w:pStyle w:val="Noidung"/>
        <w:ind w:left="720" w:firstLine="0"/>
        <w:jc w:val="left"/>
      </w:pPr>
      <w:r w:rsidRPr="00F97046">
        <w:t>………………………………………………………………………………………</w:t>
      </w:r>
    </w:p>
    <w:p w14:paraId="057E5BFB" w14:textId="77777777" w:rsidR="003C4D53" w:rsidRPr="00F97046" w:rsidRDefault="003C4D53" w:rsidP="003C4D53">
      <w:pPr>
        <w:pStyle w:val="Noidung"/>
        <w:ind w:left="720" w:firstLine="0"/>
        <w:jc w:val="left"/>
      </w:pPr>
      <w:r w:rsidRPr="00F97046">
        <w:t>………………………………………………………………………………………</w:t>
      </w:r>
    </w:p>
    <w:p w14:paraId="5B9B63A1" w14:textId="77777777" w:rsidR="003C4D53" w:rsidRPr="00F97046" w:rsidRDefault="003C4D53" w:rsidP="003C4D53">
      <w:pPr>
        <w:pStyle w:val="Noidung"/>
        <w:ind w:left="720" w:firstLine="0"/>
        <w:jc w:val="left"/>
      </w:pPr>
      <w:r w:rsidRPr="00F97046">
        <w:t>………………………………………………………………………………………</w:t>
      </w:r>
    </w:p>
    <w:p w14:paraId="734A0136" w14:textId="77777777" w:rsidR="003C4D53" w:rsidRPr="00F97046" w:rsidRDefault="003C4D53" w:rsidP="003C4D53">
      <w:pPr>
        <w:pStyle w:val="Noidung"/>
        <w:ind w:left="720" w:firstLine="0"/>
        <w:jc w:val="left"/>
      </w:pPr>
      <w:r w:rsidRPr="00F97046">
        <w:t>………………………………………………………………………………………</w:t>
      </w:r>
    </w:p>
    <w:p w14:paraId="791D59C4" w14:textId="77777777" w:rsidR="003C4D53" w:rsidRPr="00F97046" w:rsidRDefault="003C4D53" w:rsidP="003C4D53">
      <w:pPr>
        <w:pStyle w:val="Noidung"/>
        <w:ind w:left="720" w:firstLine="0"/>
        <w:jc w:val="left"/>
      </w:pPr>
      <w:r w:rsidRPr="00F97046">
        <w:t>………………………………………………………………………………………</w:t>
      </w:r>
    </w:p>
    <w:p w14:paraId="7609BCCB" w14:textId="77777777" w:rsidR="003C4D53" w:rsidRPr="00F97046" w:rsidRDefault="003C4D53" w:rsidP="003C4D53">
      <w:pPr>
        <w:pStyle w:val="Noidung"/>
        <w:ind w:left="720" w:firstLine="0"/>
        <w:jc w:val="left"/>
      </w:pPr>
      <w:r w:rsidRPr="00F97046">
        <w:t>………………………………………………………………………………………</w:t>
      </w:r>
    </w:p>
    <w:p w14:paraId="6E9CBD0A" w14:textId="77777777" w:rsidR="003C4D53" w:rsidRPr="00F97046" w:rsidRDefault="003C4D53" w:rsidP="003C4D53">
      <w:pPr>
        <w:pStyle w:val="Noidung"/>
        <w:ind w:left="720" w:firstLine="0"/>
        <w:jc w:val="left"/>
      </w:pPr>
      <w:r w:rsidRPr="00F97046">
        <w:t>………………………………………………………………………………………</w:t>
      </w:r>
    </w:p>
    <w:p w14:paraId="0E0D2E3C" w14:textId="77777777" w:rsidR="003C4D53" w:rsidRPr="00F97046" w:rsidRDefault="003C4D53" w:rsidP="003C4D53">
      <w:pPr>
        <w:pStyle w:val="Noidung"/>
        <w:ind w:left="720" w:firstLine="0"/>
        <w:jc w:val="left"/>
      </w:pPr>
      <w:r w:rsidRPr="00F97046">
        <w:t>………………………………………………………………………………………</w:t>
      </w:r>
    </w:p>
    <w:p w14:paraId="2AB3622E" w14:textId="77777777" w:rsidR="003C4D53" w:rsidRPr="00F97046" w:rsidRDefault="003C4D53" w:rsidP="003C4D53">
      <w:pPr>
        <w:pStyle w:val="Noidung"/>
        <w:ind w:left="720" w:firstLine="0"/>
        <w:jc w:val="left"/>
      </w:pPr>
      <w:r w:rsidRPr="00F97046">
        <w:t>………………………………………………………………………………………</w:t>
      </w:r>
    </w:p>
    <w:p w14:paraId="3ECA42E5" w14:textId="77777777" w:rsidR="003C4D53" w:rsidRPr="00F97046" w:rsidRDefault="003C4D53" w:rsidP="003C4D53">
      <w:pPr>
        <w:pStyle w:val="Noidung"/>
        <w:ind w:left="720" w:firstLine="0"/>
        <w:jc w:val="left"/>
      </w:pPr>
      <w:r w:rsidRPr="00F97046">
        <w:t>………………………………………………………………………………………</w:t>
      </w:r>
    </w:p>
    <w:p w14:paraId="70753044" w14:textId="77777777" w:rsidR="003C4D53" w:rsidRPr="00F97046" w:rsidRDefault="003C4D53" w:rsidP="003C4D53">
      <w:pPr>
        <w:pStyle w:val="Noidung"/>
        <w:ind w:left="720" w:firstLine="0"/>
        <w:jc w:val="left"/>
      </w:pPr>
      <w:r w:rsidRPr="00F97046">
        <w:t>………………………………………………………………………………………</w:t>
      </w:r>
    </w:p>
    <w:p w14:paraId="5AC9A22E" w14:textId="77777777" w:rsidR="003C4D53" w:rsidRPr="00F97046" w:rsidRDefault="003C4D53" w:rsidP="003C4D53">
      <w:pPr>
        <w:pStyle w:val="Noidung"/>
        <w:ind w:left="720" w:firstLine="0"/>
        <w:jc w:val="left"/>
      </w:pPr>
      <w:r w:rsidRPr="00F97046">
        <w:t>………………………………………………………………………………………</w:t>
      </w:r>
    </w:p>
    <w:p w14:paraId="045F93C2" w14:textId="77777777" w:rsidR="003C4D53" w:rsidRPr="00F97046" w:rsidRDefault="003C4D53" w:rsidP="003C4D53">
      <w:pPr>
        <w:pStyle w:val="Noidung"/>
        <w:ind w:left="720" w:firstLine="0"/>
        <w:jc w:val="left"/>
      </w:pPr>
      <w:r w:rsidRPr="00F97046">
        <w:t>………………………………………………………………………………………</w:t>
      </w:r>
    </w:p>
    <w:p w14:paraId="61B4332B" w14:textId="77777777" w:rsidR="003C4D53" w:rsidRPr="00F97046" w:rsidRDefault="003C4D53" w:rsidP="003C4D53">
      <w:pPr>
        <w:pStyle w:val="Noidung"/>
        <w:ind w:left="720" w:firstLine="0"/>
        <w:jc w:val="left"/>
      </w:pPr>
      <w:r w:rsidRPr="00F97046">
        <w:t>………………………………………………………………………………………</w:t>
      </w:r>
    </w:p>
    <w:p w14:paraId="591BF394" w14:textId="77777777" w:rsidR="003C4D53" w:rsidRPr="00F97046" w:rsidRDefault="003C4D53" w:rsidP="003C4D53">
      <w:pPr>
        <w:pStyle w:val="Noidung"/>
        <w:ind w:left="720" w:firstLine="0"/>
        <w:jc w:val="left"/>
      </w:pPr>
      <w:r w:rsidRPr="00F97046">
        <w:t>………………………………………………………………………………………</w:t>
      </w:r>
    </w:p>
    <w:p w14:paraId="205C5161" w14:textId="77777777" w:rsidR="003C4D53" w:rsidRPr="00F97046" w:rsidRDefault="003C4D53" w:rsidP="003C4D53">
      <w:pPr>
        <w:pStyle w:val="Noidung"/>
        <w:ind w:left="720" w:firstLine="0"/>
        <w:jc w:val="left"/>
      </w:pPr>
      <w:r w:rsidRPr="00F97046">
        <w:t>………………………………………………………………………………………</w:t>
      </w:r>
    </w:p>
    <w:p w14:paraId="21B5CB5C" w14:textId="319F25FE" w:rsidR="003C4D53" w:rsidRPr="00F97046" w:rsidRDefault="003C4D53" w:rsidP="00D47401">
      <w:pPr>
        <w:pStyle w:val="Noidung"/>
        <w:ind w:left="720" w:firstLine="0"/>
        <w:jc w:val="left"/>
      </w:pPr>
      <w:r w:rsidRPr="00F97046">
        <w:t>………………………………………………………………………………………</w:t>
      </w:r>
    </w:p>
    <w:p w14:paraId="6D647E9A" w14:textId="77777777" w:rsidR="00D47401" w:rsidRPr="00F97046" w:rsidRDefault="00D47401" w:rsidP="00D47401">
      <w:pPr>
        <w:pStyle w:val="Noidung"/>
        <w:tabs>
          <w:tab w:val="left" w:leader="dot" w:pos="8647"/>
        </w:tabs>
        <w:jc w:val="right"/>
      </w:pPr>
      <w:r w:rsidRPr="00F97046">
        <w:t>TP.HCM, ngày … tháng … năm 2018</w:t>
      </w:r>
    </w:p>
    <w:p w14:paraId="4359CB63" w14:textId="77777777" w:rsidR="00D47401" w:rsidRPr="00F97046" w:rsidRDefault="00D47401" w:rsidP="00D47401">
      <w:pPr>
        <w:pStyle w:val="Noidung"/>
        <w:tabs>
          <w:tab w:val="left" w:leader="dot" w:pos="8647"/>
        </w:tabs>
        <w:jc w:val="right"/>
      </w:pPr>
    </w:p>
    <w:p w14:paraId="66DC6F1A" w14:textId="41814A2E" w:rsidR="00D47401" w:rsidRPr="00F97046" w:rsidRDefault="00D47401" w:rsidP="00D47401">
      <w:pPr>
        <w:pStyle w:val="Noidung"/>
        <w:tabs>
          <w:tab w:val="left" w:pos="5670"/>
        </w:tabs>
        <w:jc w:val="left"/>
      </w:pPr>
      <w:r w:rsidRPr="00F97046">
        <w:tab/>
      </w:r>
      <w:r w:rsidRPr="00F97046">
        <w:t xml:space="preserve">  </w:t>
      </w:r>
      <w:r w:rsidRPr="00F97046">
        <w:tab/>
        <w:t>TS. Hà Lê Hoài Trung</w:t>
      </w:r>
    </w:p>
    <w:p w14:paraId="3492E3AC" w14:textId="3CF7116E" w:rsidR="000A017F" w:rsidRPr="00F97046" w:rsidRDefault="000A017F" w:rsidP="00D47401">
      <w:pPr>
        <w:tabs>
          <w:tab w:val="left" w:pos="5280"/>
        </w:tabs>
        <w:jc w:val="right"/>
        <w:rPr>
          <w:rFonts w:ascii="Times New Roman" w:hAnsi="Times New Roman"/>
          <w:sz w:val="28"/>
          <w:szCs w:val="28"/>
        </w:rPr>
      </w:pPr>
    </w:p>
    <w:p w14:paraId="4787F6F3" w14:textId="46199621" w:rsidR="0067393D" w:rsidRPr="00F97046" w:rsidRDefault="000A017F" w:rsidP="000A017F">
      <w:pPr>
        <w:tabs>
          <w:tab w:val="left" w:pos="5280"/>
        </w:tabs>
        <w:rPr>
          <w:rFonts w:ascii="Times New Roman" w:hAnsi="Times New Roman"/>
          <w:szCs w:val="26"/>
        </w:rPr>
        <w:sectPr w:rsidR="0067393D" w:rsidRPr="00F97046" w:rsidSect="002219BF">
          <w:pgSz w:w="11906" w:h="16838"/>
          <w:pgMar w:top="1800" w:right="1133" w:bottom="851" w:left="1440" w:header="708" w:footer="708" w:gutter="0"/>
          <w:cols w:space="708"/>
          <w:docGrid w:linePitch="360"/>
        </w:sectPr>
      </w:pPr>
      <w:r w:rsidRPr="00F97046">
        <w:rPr>
          <w:rFonts w:ascii="Times New Roman" w:hAnsi="Times New Roman"/>
          <w:szCs w:val="26"/>
        </w:rPr>
        <w:tab/>
      </w:r>
    </w:p>
    <w:p w14:paraId="138CDD5B" w14:textId="479AD691" w:rsidR="00247367" w:rsidRPr="00F97046" w:rsidRDefault="00D44077" w:rsidP="000A017F">
      <w:pPr>
        <w:pStyle w:val="Noidung"/>
        <w:ind w:firstLine="0"/>
        <w:jc w:val="center"/>
        <w:rPr>
          <w:b/>
          <w:sz w:val="28"/>
          <w:szCs w:val="28"/>
        </w:rPr>
      </w:pPr>
      <w:r w:rsidRPr="00F97046">
        <w:rPr>
          <w:b/>
          <w:sz w:val="28"/>
          <w:szCs w:val="28"/>
        </w:rPr>
        <w:lastRenderedPageBreak/>
        <w:t>NH</w:t>
      </w:r>
      <w:r w:rsidR="00247367" w:rsidRPr="00F97046">
        <w:rPr>
          <w:b/>
          <w:sz w:val="28"/>
          <w:szCs w:val="28"/>
        </w:rPr>
        <w:t>ẬN XÉT</w:t>
      </w:r>
      <w:bookmarkEnd w:id="0"/>
      <w:bookmarkEnd w:id="1"/>
    </w:p>
    <w:p w14:paraId="1E14ABEF" w14:textId="1D2C7422" w:rsidR="00247367" w:rsidRPr="00F97046" w:rsidRDefault="00247367" w:rsidP="009C3944">
      <w:pPr>
        <w:pStyle w:val="Noidung"/>
        <w:jc w:val="center"/>
        <w:rPr>
          <w:b/>
        </w:rPr>
      </w:pPr>
      <w:r w:rsidRPr="00F97046">
        <w:rPr>
          <w:b/>
        </w:rPr>
        <w:t xml:space="preserve">(Của giảng viên </w:t>
      </w:r>
      <w:r w:rsidR="003C4D53" w:rsidRPr="00F97046">
        <w:rPr>
          <w:b/>
        </w:rPr>
        <w:t>phản biện</w:t>
      </w:r>
      <w:r w:rsidRPr="00F97046">
        <w:rPr>
          <w:b/>
        </w:rPr>
        <w:t>)</w:t>
      </w:r>
    </w:p>
    <w:p w14:paraId="1A14A90E" w14:textId="77777777" w:rsidR="00247367" w:rsidRPr="00F97046" w:rsidRDefault="00247367" w:rsidP="009C3944">
      <w:pPr>
        <w:pStyle w:val="Noidung"/>
        <w:tabs>
          <w:tab w:val="left" w:leader="dot" w:pos="8647"/>
        </w:tabs>
      </w:pPr>
      <w:r w:rsidRPr="00F97046">
        <w:tab/>
      </w:r>
    </w:p>
    <w:p w14:paraId="25A630BD" w14:textId="77777777" w:rsidR="00247367" w:rsidRPr="00F97046" w:rsidRDefault="00247367" w:rsidP="009C3944">
      <w:pPr>
        <w:pStyle w:val="Noidung"/>
        <w:tabs>
          <w:tab w:val="left" w:leader="dot" w:pos="8647"/>
        </w:tabs>
      </w:pPr>
      <w:r w:rsidRPr="00F97046">
        <w:tab/>
      </w:r>
    </w:p>
    <w:p w14:paraId="73A89467" w14:textId="77777777" w:rsidR="00247367" w:rsidRPr="00F97046" w:rsidRDefault="00247367" w:rsidP="009C3944">
      <w:pPr>
        <w:pStyle w:val="Noidung"/>
        <w:tabs>
          <w:tab w:val="left" w:leader="dot" w:pos="8647"/>
        </w:tabs>
      </w:pPr>
      <w:r w:rsidRPr="00F97046">
        <w:tab/>
      </w:r>
    </w:p>
    <w:p w14:paraId="25523A24" w14:textId="77777777" w:rsidR="00247367" w:rsidRPr="00F97046" w:rsidRDefault="00247367" w:rsidP="009C3944">
      <w:pPr>
        <w:pStyle w:val="Noidung"/>
        <w:tabs>
          <w:tab w:val="left" w:leader="dot" w:pos="8647"/>
        </w:tabs>
      </w:pPr>
      <w:r w:rsidRPr="00F97046">
        <w:tab/>
      </w:r>
    </w:p>
    <w:p w14:paraId="5E8D4155" w14:textId="77777777" w:rsidR="00247367" w:rsidRPr="00F97046" w:rsidRDefault="00247367" w:rsidP="009C3944">
      <w:pPr>
        <w:pStyle w:val="Noidung"/>
        <w:tabs>
          <w:tab w:val="left" w:leader="dot" w:pos="8647"/>
        </w:tabs>
      </w:pPr>
      <w:r w:rsidRPr="00F97046">
        <w:tab/>
      </w:r>
    </w:p>
    <w:p w14:paraId="6C1033F1" w14:textId="77777777" w:rsidR="00247367" w:rsidRPr="00F97046" w:rsidRDefault="00247367" w:rsidP="009C3944">
      <w:pPr>
        <w:pStyle w:val="Noidung"/>
        <w:tabs>
          <w:tab w:val="left" w:leader="dot" w:pos="8647"/>
        </w:tabs>
      </w:pPr>
      <w:r w:rsidRPr="00F97046">
        <w:tab/>
      </w:r>
    </w:p>
    <w:p w14:paraId="44A58B21" w14:textId="77777777" w:rsidR="00247367" w:rsidRPr="00F97046" w:rsidRDefault="00247367" w:rsidP="009C3944">
      <w:pPr>
        <w:pStyle w:val="Noidung"/>
        <w:tabs>
          <w:tab w:val="left" w:leader="dot" w:pos="8647"/>
        </w:tabs>
      </w:pPr>
      <w:r w:rsidRPr="00F97046">
        <w:tab/>
      </w:r>
    </w:p>
    <w:p w14:paraId="1DD73E18" w14:textId="77777777" w:rsidR="00247367" w:rsidRPr="00F97046" w:rsidRDefault="00247367" w:rsidP="009C3944">
      <w:pPr>
        <w:pStyle w:val="Noidung"/>
        <w:tabs>
          <w:tab w:val="left" w:leader="dot" w:pos="8647"/>
        </w:tabs>
      </w:pPr>
      <w:r w:rsidRPr="00F97046">
        <w:tab/>
      </w:r>
    </w:p>
    <w:p w14:paraId="6575CEAC" w14:textId="77777777" w:rsidR="00247367" w:rsidRPr="00F97046" w:rsidRDefault="00247367" w:rsidP="009C3944">
      <w:pPr>
        <w:pStyle w:val="Noidung"/>
        <w:tabs>
          <w:tab w:val="left" w:leader="dot" w:pos="8647"/>
        </w:tabs>
      </w:pPr>
      <w:r w:rsidRPr="00F97046">
        <w:tab/>
      </w:r>
    </w:p>
    <w:p w14:paraId="73867FE9" w14:textId="77777777" w:rsidR="00247367" w:rsidRPr="00F97046" w:rsidRDefault="00247367" w:rsidP="009C3944">
      <w:pPr>
        <w:pStyle w:val="Noidung"/>
        <w:tabs>
          <w:tab w:val="left" w:leader="dot" w:pos="8647"/>
        </w:tabs>
      </w:pPr>
      <w:r w:rsidRPr="00F97046">
        <w:tab/>
      </w:r>
    </w:p>
    <w:p w14:paraId="09E60F46" w14:textId="77777777" w:rsidR="00247367" w:rsidRPr="00F97046" w:rsidRDefault="00247367" w:rsidP="009C3944">
      <w:pPr>
        <w:pStyle w:val="Noidung"/>
        <w:tabs>
          <w:tab w:val="left" w:leader="dot" w:pos="8647"/>
        </w:tabs>
      </w:pPr>
      <w:r w:rsidRPr="00F97046">
        <w:tab/>
      </w:r>
    </w:p>
    <w:p w14:paraId="59E4AD32" w14:textId="77777777" w:rsidR="00247367" w:rsidRPr="00F97046" w:rsidRDefault="00247367" w:rsidP="009C3944">
      <w:pPr>
        <w:pStyle w:val="Noidung"/>
        <w:tabs>
          <w:tab w:val="left" w:leader="dot" w:pos="8647"/>
        </w:tabs>
      </w:pPr>
      <w:r w:rsidRPr="00F97046">
        <w:tab/>
      </w:r>
    </w:p>
    <w:p w14:paraId="34D53CEB" w14:textId="77777777" w:rsidR="00247367" w:rsidRPr="00F97046" w:rsidRDefault="00247367" w:rsidP="009C3944">
      <w:pPr>
        <w:pStyle w:val="Noidung"/>
        <w:tabs>
          <w:tab w:val="left" w:leader="dot" w:pos="8647"/>
        </w:tabs>
      </w:pPr>
      <w:r w:rsidRPr="00F97046">
        <w:tab/>
      </w:r>
    </w:p>
    <w:p w14:paraId="738ED078" w14:textId="77777777" w:rsidR="00247367" w:rsidRPr="00F97046" w:rsidRDefault="00247367" w:rsidP="009C3944">
      <w:pPr>
        <w:pStyle w:val="Noidung"/>
        <w:tabs>
          <w:tab w:val="left" w:leader="dot" w:pos="8647"/>
        </w:tabs>
      </w:pPr>
      <w:r w:rsidRPr="00F97046">
        <w:tab/>
      </w:r>
    </w:p>
    <w:p w14:paraId="48E08846" w14:textId="77777777" w:rsidR="00247367" w:rsidRPr="00F97046" w:rsidRDefault="00247367" w:rsidP="009C3944">
      <w:pPr>
        <w:pStyle w:val="Noidung"/>
        <w:tabs>
          <w:tab w:val="left" w:leader="dot" w:pos="8647"/>
        </w:tabs>
      </w:pPr>
      <w:r w:rsidRPr="00F97046">
        <w:tab/>
      </w:r>
    </w:p>
    <w:p w14:paraId="68D8C8DB" w14:textId="77777777" w:rsidR="00247367" w:rsidRPr="00F97046" w:rsidRDefault="00247367" w:rsidP="009C3944">
      <w:pPr>
        <w:pStyle w:val="Noidung"/>
        <w:tabs>
          <w:tab w:val="left" w:leader="dot" w:pos="8647"/>
        </w:tabs>
      </w:pPr>
      <w:r w:rsidRPr="00F97046">
        <w:tab/>
      </w:r>
    </w:p>
    <w:p w14:paraId="5F9E7B2F" w14:textId="77777777" w:rsidR="00247367" w:rsidRPr="00F97046" w:rsidRDefault="00247367" w:rsidP="009C3944">
      <w:pPr>
        <w:pStyle w:val="Noidung"/>
        <w:tabs>
          <w:tab w:val="left" w:leader="dot" w:pos="8647"/>
        </w:tabs>
      </w:pPr>
      <w:r w:rsidRPr="00F97046">
        <w:tab/>
      </w:r>
    </w:p>
    <w:p w14:paraId="3FDDF9E7" w14:textId="2806E26D" w:rsidR="00247367" w:rsidRPr="00F97046" w:rsidRDefault="00F83A42" w:rsidP="009C3944">
      <w:pPr>
        <w:pStyle w:val="Noidung"/>
        <w:tabs>
          <w:tab w:val="left" w:leader="dot" w:pos="8647"/>
        </w:tabs>
        <w:jc w:val="right"/>
      </w:pPr>
      <w:r w:rsidRPr="00F97046">
        <w:t>TP.HCM, ngày … tháng … năm 2018</w:t>
      </w:r>
    </w:p>
    <w:p w14:paraId="538327E8" w14:textId="77777777" w:rsidR="00247367" w:rsidRPr="00F97046" w:rsidRDefault="00247367" w:rsidP="009C3944">
      <w:pPr>
        <w:pStyle w:val="Noidung"/>
        <w:tabs>
          <w:tab w:val="left" w:leader="dot" w:pos="8647"/>
        </w:tabs>
        <w:jc w:val="right"/>
      </w:pPr>
    </w:p>
    <w:p w14:paraId="699ED9C1" w14:textId="02F7758A" w:rsidR="00247367" w:rsidRPr="00F97046" w:rsidRDefault="00247367" w:rsidP="00F83A42">
      <w:pPr>
        <w:pStyle w:val="Noidung"/>
        <w:tabs>
          <w:tab w:val="left" w:pos="5670"/>
        </w:tabs>
        <w:jc w:val="left"/>
      </w:pPr>
      <w:r w:rsidRPr="00F97046">
        <w:tab/>
      </w:r>
    </w:p>
    <w:p w14:paraId="65ECAEA9" w14:textId="77777777" w:rsidR="009C3944" w:rsidRPr="00F97046" w:rsidRDefault="009C3944" w:rsidP="00247367">
      <w:pPr>
        <w:pStyle w:val="Noidung"/>
        <w:tabs>
          <w:tab w:val="left" w:leader="dot" w:pos="8647"/>
        </w:tabs>
        <w:jc w:val="center"/>
        <w:rPr>
          <w:b/>
          <w:sz w:val="28"/>
          <w:szCs w:val="28"/>
        </w:rPr>
      </w:pPr>
      <w:r w:rsidRPr="00F97046">
        <w:rPr>
          <w:b/>
          <w:sz w:val="28"/>
          <w:szCs w:val="28"/>
        </w:rPr>
        <w:br w:type="page"/>
      </w:r>
    </w:p>
    <w:p w14:paraId="1AFECD39" w14:textId="096347BD" w:rsidR="004F4DEA" w:rsidRPr="00F97046" w:rsidRDefault="00EC5EF6" w:rsidP="00CD2C7F">
      <w:pPr>
        <w:pStyle w:val="Heading1"/>
        <w:spacing w:line="360" w:lineRule="auto"/>
        <w:jc w:val="center"/>
        <w:rPr>
          <w:rFonts w:ascii="Times New Roman" w:hAnsi="Times New Roman" w:cs="Times New Roman"/>
        </w:rPr>
      </w:pPr>
      <w:bookmarkStart w:id="2" w:name="_Toc473484055"/>
      <w:bookmarkStart w:id="3" w:name="_Toc473484200"/>
      <w:bookmarkStart w:id="4" w:name="_Toc474362280"/>
      <w:bookmarkStart w:id="5" w:name="_Toc474362429"/>
      <w:bookmarkStart w:id="6" w:name="_Toc474362574"/>
      <w:bookmarkStart w:id="7" w:name="_Toc503108762"/>
      <w:r w:rsidRPr="00F97046">
        <w:rPr>
          <w:rFonts w:ascii="Times New Roman" w:hAnsi="Times New Roman" w:cs="Times New Roman"/>
          <w:b/>
          <w:color w:val="auto"/>
          <w:sz w:val="28"/>
          <w:szCs w:val="28"/>
        </w:rPr>
        <w:lastRenderedPageBreak/>
        <w:t>LỜI CẢM ƠN</w:t>
      </w:r>
      <w:bookmarkEnd w:id="2"/>
      <w:bookmarkEnd w:id="3"/>
      <w:bookmarkEnd w:id="4"/>
      <w:bookmarkEnd w:id="5"/>
      <w:bookmarkEnd w:id="6"/>
      <w:bookmarkEnd w:id="7"/>
    </w:p>
    <w:p w14:paraId="3C13C92B" w14:textId="767FDB2F" w:rsidR="004F4DEA" w:rsidRPr="00F97046" w:rsidRDefault="004F4DEA" w:rsidP="00E66760">
      <w:pPr>
        <w:spacing w:line="360" w:lineRule="auto"/>
        <w:ind w:firstLine="720"/>
        <w:jc w:val="both"/>
        <w:rPr>
          <w:rFonts w:ascii="Times New Roman" w:hAnsi="Times New Roman"/>
          <w:bCs/>
          <w:sz w:val="26"/>
          <w:szCs w:val="26"/>
        </w:rPr>
      </w:pPr>
      <w:r w:rsidRPr="00F97046">
        <w:rPr>
          <w:rFonts w:ascii="Times New Roman" w:hAnsi="Times New Roman"/>
          <w:sz w:val="26"/>
          <w:szCs w:val="26"/>
        </w:rPr>
        <w:t>Với những gì đã</w:t>
      </w:r>
      <w:r w:rsidR="001B46B0" w:rsidRPr="00F97046">
        <w:rPr>
          <w:rFonts w:ascii="Times New Roman" w:hAnsi="Times New Roman"/>
          <w:sz w:val="26"/>
          <w:szCs w:val="26"/>
        </w:rPr>
        <w:t xml:space="preserve"> học được tại khoa Kĩ Thuật Máy </w:t>
      </w:r>
      <w:r w:rsidRPr="00F97046">
        <w:rPr>
          <w:rFonts w:ascii="Times New Roman" w:hAnsi="Times New Roman"/>
          <w:sz w:val="26"/>
          <w:szCs w:val="26"/>
        </w:rPr>
        <w:t>Tính</w:t>
      </w:r>
      <w:r w:rsidR="001B46B0" w:rsidRPr="00F97046">
        <w:rPr>
          <w:rFonts w:ascii="Times New Roman" w:hAnsi="Times New Roman"/>
          <w:sz w:val="26"/>
          <w:szCs w:val="26"/>
        </w:rPr>
        <w:t xml:space="preserve"> -</w:t>
      </w:r>
      <w:r w:rsidRPr="00F97046">
        <w:rPr>
          <w:rFonts w:ascii="Times New Roman" w:hAnsi="Times New Roman"/>
          <w:sz w:val="26"/>
          <w:szCs w:val="26"/>
        </w:rPr>
        <w:t xml:space="preserve"> trường Đại học Công Nghệ Thông Tin và cùng với sự cho phép của nhà trường, của khoa, chúng em đã vinh dự được thực hiện đề tài cho </w:t>
      </w:r>
      <w:r w:rsidR="001B46B0" w:rsidRPr="00F97046">
        <w:rPr>
          <w:rFonts w:ascii="Times New Roman" w:hAnsi="Times New Roman"/>
          <w:sz w:val="26"/>
          <w:szCs w:val="26"/>
        </w:rPr>
        <w:t>luận văn tốt nghiệp</w:t>
      </w:r>
      <w:r w:rsidRPr="00F97046">
        <w:rPr>
          <w:rFonts w:ascii="Times New Roman" w:hAnsi="Times New Roman"/>
          <w:sz w:val="26"/>
          <w:szCs w:val="26"/>
        </w:rPr>
        <w:t xml:space="preserve"> này.</w:t>
      </w:r>
      <w:r w:rsidR="00F52EDA" w:rsidRPr="00F97046">
        <w:rPr>
          <w:rFonts w:ascii="Times New Roman" w:hAnsi="Times New Roman"/>
          <w:bCs/>
          <w:sz w:val="26"/>
          <w:szCs w:val="26"/>
        </w:rPr>
        <w:t xml:space="preserve">          </w:t>
      </w:r>
    </w:p>
    <w:p w14:paraId="5E1938B5" w14:textId="77777777" w:rsidR="00F52EDA" w:rsidRPr="00F97046" w:rsidRDefault="00F52EDA" w:rsidP="00F06ABD">
      <w:pPr>
        <w:tabs>
          <w:tab w:val="left" w:pos="3537"/>
        </w:tabs>
        <w:spacing w:line="360" w:lineRule="auto"/>
        <w:jc w:val="both"/>
        <w:rPr>
          <w:rFonts w:ascii="Times New Roman" w:hAnsi="Times New Roman"/>
          <w:bCs/>
          <w:sz w:val="26"/>
          <w:szCs w:val="26"/>
        </w:rPr>
      </w:pPr>
      <w:r w:rsidRPr="00F97046">
        <w:rPr>
          <w:rFonts w:ascii="Times New Roman" w:hAnsi="Times New Roman"/>
          <w:bCs/>
          <w:sz w:val="26"/>
          <w:szCs w:val="26"/>
        </w:rPr>
        <w:t xml:space="preserve"> </w:t>
      </w:r>
      <w:r w:rsidR="004F4DEA" w:rsidRPr="00F97046">
        <w:rPr>
          <w:rFonts w:ascii="Times New Roman" w:hAnsi="Times New Roman"/>
          <w:bCs/>
          <w:sz w:val="26"/>
          <w:szCs w:val="26"/>
        </w:rPr>
        <w:t xml:space="preserve">          </w:t>
      </w:r>
      <w:r w:rsidRPr="00F97046">
        <w:rPr>
          <w:rFonts w:ascii="Times New Roman" w:hAnsi="Times New Roman"/>
          <w:bCs/>
          <w:sz w:val="26"/>
          <w:szCs w:val="26"/>
        </w:rPr>
        <w:t xml:space="preserve">Do định hướng đề tài từ trước và có kế hoạch phù hợp từ đầu nên </w:t>
      </w:r>
      <w:r w:rsidR="009F2BD6" w:rsidRPr="00F97046">
        <w:rPr>
          <w:rFonts w:ascii="Times New Roman" w:hAnsi="Times New Roman"/>
          <w:bCs/>
          <w:sz w:val="26"/>
          <w:szCs w:val="26"/>
        </w:rPr>
        <w:t xml:space="preserve">đề tài </w:t>
      </w:r>
      <w:r w:rsidRPr="00F97046">
        <w:rPr>
          <w:rFonts w:ascii="Times New Roman" w:hAnsi="Times New Roman"/>
          <w:bCs/>
          <w:sz w:val="26"/>
          <w:szCs w:val="26"/>
        </w:rPr>
        <w:t xml:space="preserve">của nhóm vẫn </w:t>
      </w:r>
      <w:r w:rsidR="009F2BD6" w:rsidRPr="00F97046">
        <w:rPr>
          <w:rFonts w:ascii="Times New Roman" w:hAnsi="Times New Roman"/>
          <w:bCs/>
          <w:sz w:val="26"/>
          <w:szCs w:val="26"/>
        </w:rPr>
        <w:t>hoàn thành đúng mục tiêu đặt ra</w:t>
      </w:r>
      <w:r w:rsidRPr="00F97046">
        <w:rPr>
          <w:rFonts w:ascii="Times New Roman" w:hAnsi="Times New Roman"/>
          <w:bCs/>
          <w:sz w:val="26"/>
          <w:szCs w:val="26"/>
        </w:rPr>
        <w:t>. Tuy nhiên, trong quá trình thực hiện, nhóm gặp phải một số vấn đề khó khăn, dẫn đến mất nhiều thời gian. Được sự giúp đỡ của các giảng viên trong khoa, trong trường, nhóm đã tìm ra được cách giải quyết để cho đề tài trên được tiến hành như đã định.</w:t>
      </w:r>
    </w:p>
    <w:p w14:paraId="413435B6" w14:textId="406CFBE0" w:rsidR="00626566" w:rsidRPr="00F97046" w:rsidRDefault="00F52EDA" w:rsidP="00F06ABD">
      <w:pPr>
        <w:tabs>
          <w:tab w:val="left" w:pos="3537"/>
        </w:tabs>
        <w:spacing w:line="360" w:lineRule="auto"/>
        <w:jc w:val="both"/>
        <w:rPr>
          <w:rFonts w:ascii="Times New Roman" w:hAnsi="Times New Roman"/>
          <w:bCs/>
          <w:sz w:val="26"/>
          <w:szCs w:val="26"/>
        </w:rPr>
      </w:pPr>
      <w:r w:rsidRPr="00F97046">
        <w:rPr>
          <w:rFonts w:ascii="Times New Roman" w:hAnsi="Times New Roman"/>
          <w:bCs/>
          <w:sz w:val="26"/>
          <w:szCs w:val="26"/>
        </w:rPr>
        <w:t xml:space="preserve">          Chúng em xin gửi lời cảm ơn đến </w:t>
      </w:r>
      <w:r w:rsidR="00523C0C" w:rsidRPr="00F97046">
        <w:rPr>
          <w:rFonts w:ascii="Times New Roman" w:hAnsi="Times New Roman"/>
          <w:bCs/>
          <w:sz w:val="26"/>
          <w:szCs w:val="26"/>
        </w:rPr>
        <w:t>Thạc</w:t>
      </w:r>
      <w:r w:rsidR="00626566" w:rsidRPr="00F97046">
        <w:rPr>
          <w:rFonts w:ascii="Times New Roman" w:hAnsi="Times New Roman"/>
          <w:bCs/>
          <w:sz w:val="26"/>
          <w:szCs w:val="26"/>
        </w:rPr>
        <w:t xml:space="preserve"> sĩ </w:t>
      </w:r>
      <w:r w:rsidR="00523C0C" w:rsidRPr="00F97046">
        <w:rPr>
          <w:rFonts w:ascii="Times New Roman" w:hAnsi="Times New Roman"/>
          <w:b/>
          <w:bCs/>
          <w:sz w:val="26"/>
          <w:szCs w:val="26"/>
        </w:rPr>
        <w:t>Hà Lê Hoài Trung</w:t>
      </w:r>
      <w:r w:rsidR="00FA6BBE" w:rsidRPr="00F97046">
        <w:rPr>
          <w:rFonts w:ascii="Times New Roman" w:hAnsi="Times New Roman"/>
          <w:bCs/>
          <w:sz w:val="26"/>
          <w:szCs w:val="26"/>
        </w:rPr>
        <w:t xml:space="preserve"> – Giảng viên hướng dẫn </w:t>
      </w:r>
      <w:r w:rsidR="00626566" w:rsidRPr="00F97046">
        <w:rPr>
          <w:rFonts w:ascii="Times New Roman" w:hAnsi="Times New Roman"/>
          <w:bCs/>
          <w:sz w:val="26"/>
          <w:szCs w:val="26"/>
        </w:rPr>
        <w:t>đề tài khóa luận tốt nghiệp</w:t>
      </w:r>
      <w:r w:rsidRPr="00F97046">
        <w:rPr>
          <w:rFonts w:ascii="Times New Roman" w:hAnsi="Times New Roman"/>
          <w:bCs/>
          <w:sz w:val="26"/>
          <w:szCs w:val="26"/>
        </w:rPr>
        <w:t>, đã giúp nhóm định hướng và thực hiện đề tài này.</w:t>
      </w:r>
      <w:r w:rsidR="00151C33" w:rsidRPr="00F97046">
        <w:rPr>
          <w:rFonts w:ascii="Times New Roman" w:hAnsi="Times New Roman"/>
          <w:bCs/>
          <w:sz w:val="26"/>
          <w:szCs w:val="26"/>
        </w:rPr>
        <w:t xml:space="preserve"> Đồng thời, nhóm xin cảm ơn </w:t>
      </w:r>
      <w:r w:rsidRPr="00F97046">
        <w:rPr>
          <w:rFonts w:ascii="Times New Roman" w:hAnsi="Times New Roman"/>
          <w:bCs/>
          <w:sz w:val="26"/>
          <w:szCs w:val="26"/>
        </w:rPr>
        <w:t xml:space="preserve">các thầy cô trong khoa </w:t>
      </w:r>
      <w:r w:rsidRPr="00F97046">
        <w:rPr>
          <w:rFonts w:ascii="Times New Roman" w:hAnsi="Times New Roman"/>
          <w:b/>
          <w:bCs/>
          <w:sz w:val="26"/>
          <w:szCs w:val="26"/>
        </w:rPr>
        <w:t>Kĩ Thuật Máy Tính</w:t>
      </w:r>
      <w:r w:rsidRPr="00F97046">
        <w:rPr>
          <w:rFonts w:ascii="Times New Roman" w:hAnsi="Times New Roman"/>
          <w:bCs/>
          <w:sz w:val="26"/>
          <w:szCs w:val="26"/>
        </w:rPr>
        <w:t xml:space="preserve"> đã tận tâm giúp </w:t>
      </w:r>
      <w:r w:rsidR="004F4DEA" w:rsidRPr="00F97046">
        <w:rPr>
          <w:rFonts w:ascii="Times New Roman" w:hAnsi="Times New Roman"/>
          <w:bCs/>
          <w:sz w:val="26"/>
          <w:szCs w:val="26"/>
        </w:rPr>
        <w:t>đỡ nhóm khi đề tài gặp khó khăn.</w:t>
      </w:r>
      <w:r w:rsidR="000925BE" w:rsidRPr="00F97046">
        <w:rPr>
          <w:rFonts w:ascii="Times New Roman" w:hAnsi="Times New Roman"/>
          <w:bCs/>
          <w:sz w:val="26"/>
          <w:szCs w:val="26"/>
        </w:rPr>
        <w:t xml:space="preserve"> Chúng em hi vọng vẫn nhận được sự giúp đỡ của các thầy</w:t>
      </w:r>
      <w:r w:rsidR="00626566" w:rsidRPr="00F97046">
        <w:rPr>
          <w:rFonts w:ascii="Times New Roman" w:hAnsi="Times New Roman"/>
          <w:bCs/>
          <w:sz w:val="26"/>
          <w:szCs w:val="26"/>
        </w:rPr>
        <w:t>,</w:t>
      </w:r>
      <w:r w:rsidR="000925BE" w:rsidRPr="00F97046">
        <w:rPr>
          <w:rFonts w:ascii="Times New Roman" w:hAnsi="Times New Roman"/>
          <w:bCs/>
          <w:sz w:val="26"/>
          <w:szCs w:val="26"/>
        </w:rPr>
        <w:t xml:space="preserve"> cô trong </w:t>
      </w:r>
      <w:r w:rsidR="00626566" w:rsidRPr="00F97046">
        <w:rPr>
          <w:rFonts w:ascii="Times New Roman" w:hAnsi="Times New Roman"/>
          <w:bCs/>
          <w:sz w:val="26"/>
          <w:szCs w:val="26"/>
        </w:rPr>
        <w:t xml:space="preserve">những </w:t>
      </w:r>
      <w:r w:rsidR="000925BE" w:rsidRPr="00F97046">
        <w:rPr>
          <w:rFonts w:ascii="Times New Roman" w:hAnsi="Times New Roman"/>
          <w:bCs/>
          <w:sz w:val="26"/>
          <w:szCs w:val="26"/>
        </w:rPr>
        <w:t xml:space="preserve">quá trình </w:t>
      </w:r>
      <w:r w:rsidR="00626566" w:rsidRPr="00F97046">
        <w:rPr>
          <w:rFonts w:ascii="Times New Roman" w:hAnsi="Times New Roman"/>
          <w:bCs/>
          <w:sz w:val="26"/>
          <w:szCs w:val="26"/>
        </w:rPr>
        <w:t>học tập và nghiên cứu về sau nữa.</w:t>
      </w:r>
    </w:p>
    <w:p w14:paraId="30F4B82F" w14:textId="33EA5E66" w:rsidR="00E95CFC" w:rsidRPr="00F97046" w:rsidRDefault="00F06ABD" w:rsidP="00F06ABD">
      <w:pPr>
        <w:tabs>
          <w:tab w:val="left" w:pos="3537"/>
        </w:tabs>
        <w:spacing w:line="360" w:lineRule="auto"/>
        <w:jc w:val="both"/>
        <w:rPr>
          <w:rFonts w:ascii="Times New Roman" w:hAnsi="Times New Roman"/>
          <w:bCs/>
          <w:sz w:val="26"/>
          <w:szCs w:val="26"/>
        </w:rPr>
      </w:pPr>
      <w:r w:rsidRPr="00F97046">
        <w:rPr>
          <w:rFonts w:ascii="Times New Roman" w:hAnsi="Times New Roman"/>
          <w:bCs/>
          <w:sz w:val="26"/>
          <w:szCs w:val="26"/>
        </w:rPr>
        <w:t xml:space="preserve">       </w:t>
      </w:r>
      <w:r w:rsidR="00E95CFC" w:rsidRPr="00F97046">
        <w:rPr>
          <w:rFonts w:ascii="Times New Roman" w:hAnsi="Times New Roman"/>
          <w:bCs/>
          <w:sz w:val="26"/>
          <w:szCs w:val="26"/>
        </w:rPr>
        <w:t>Cảm ơn tất cả các bạn trong khoa đã chia sẻ kinh nghiệm và có những ý kiến</w:t>
      </w:r>
      <w:r w:rsidRPr="00F97046">
        <w:rPr>
          <w:rFonts w:ascii="Times New Roman" w:hAnsi="Times New Roman"/>
          <w:bCs/>
          <w:sz w:val="26"/>
          <w:szCs w:val="26"/>
        </w:rPr>
        <w:t xml:space="preserve"> </w:t>
      </w:r>
      <w:r w:rsidR="00E95CFC" w:rsidRPr="00F97046">
        <w:rPr>
          <w:rFonts w:ascii="Times New Roman" w:hAnsi="Times New Roman"/>
          <w:bCs/>
          <w:sz w:val="26"/>
          <w:szCs w:val="26"/>
        </w:rPr>
        <w:t>đóng góp để đề tài đư</w:t>
      </w:r>
      <w:r w:rsidRPr="00F97046">
        <w:rPr>
          <w:rFonts w:ascii="Times New Roman" w:hAnsi="Times New Roman"/>
          <w:bCs/>
          <w:sz w:val="26"/>
          <w:szCs w:val="26"/>
        </w:rPr>
        <w:t>ợc thực hiện suôn</w:t>
      </w:r>
      <w:r w:rsidR="00E95CFC" w:rsidRPr="00F97046">
        <w:rPr>
          <w:rFonts w:ascii="Times New Roman" w:hAnsi="Times New Roman"/>
          <w:bCs/>
          <w:sz w:val="26"/>
          <w:szCs w:val="26"/>
        </w:rPr>
        <w:t xml:space="preserve"> sẻ.</w:t>
      </w:r>
    </w:p>
    <w:p w14:paraId="374AADA1" w14:textId="77777777" w:rsidR="00E95CFC" w:rsidRPr="00F97046" w:rsidRDefault="00F06ABD" w:rsidP="00F06ABD">
      <w:pPr>
        <w:tabs>
          <w:tab w:val="left" w:pos="3537"/>
        </w:tabs>
        <w:spacing w:line="360" w:lineRule="auto"/>
        <w:jc w:val="both"/>
        <w:rPr>
          <w:rFonts w:ascii="Times New Roman" w:hAnsi="Times New Roman"/>
          <w:bCs/>
          <w:sz w:val="26"/>
          <w:szCs w:val="26"/>
        </w:rPr>
      </w:pPr>
      <w:r w:rsidRPr="00F97046">
        <w:rPr>
          <w:rFonts w:ascii="Times New Roman" w:hAnsi="Times New Roman"/>
          <w:bCs/>
          <w:sz w:val="26"/>
          <w:szCs w:val="26"/>
        </w:rPr>
        <w:t xml:space="preserve">          </w:t>
      </w:r>
      <w:r w:rsidR="00E95CFC" w:rsidRPr="00F97046">
        <w:rPr>
          <w:rFonts w:ascii="Times New Roman" w:hAnsi="Times New Roman"/>
          <w:bCs/>
          <w:sz w:val="26"/>
          <w:szCs w:val="26"/>
        </w:rPr>
        <w:t>Mặc dù chúng em đã cố gắng hết sức mình nhưng sẽ không tránh khỏi những</w:t>
      </w:r>
      <w:r w:rsidRPr="00F97046">
        <w:rPr>
          <w:rFonts w:ascii="Times New Roman" w:hAnsi="Times New Roman"/>
          <w:bCs/>
          <w:sz w:val="26"/>
          <w:szCs w:val="26"/>
        </w:rPr>
        <w:t xml:space="preserve"> </w:t>
      </w:r>
      <w:r w:rsidR="00E95CFC" w:rsidRPr="00F97046">
        <w:rPr>
          <w:rFonts w:ascii="Times New Roman" w:hAnsi="Times New Roman"/>
          <w:bCs/>
          <w:sz w:val="26"/>
          <w:szCs w:val="26"/>
        </w:rPr>
        <w:t>thiếu sót. Kính mong quý thầy cô và các bạn tiếp tục đóng góp và giúp đỡ nhóm hoàn</w:t>
      </w:r>
      <w:r w:rsidRPr="00F97046">
        <w:rPr>
          <w:rFonts w:ascii="Times New Roman" w:hAnsi="Times New Roman"/>
          <w:bCs/>
          <w:sz w:val="26"/>
          <w:szCs w:val="26"/>
        </w:rPr>
        <w:t xml:space="preserve"> </w:t>
      </w:r>
      <w:r w:rsidR="00E95CFC" w:rsidRPr="00F97046">
        <w:rPr>
          <w:rFonts w:ascii="Times New Roman" w:hAnsi="Times New Roman"/>
          <w:bCs/>
          <w:sz w:val="26"/>
          <w:szCs w:val="26"/>
        </w:rPr>
        <w:t>thành luận văn tốt nghiệp.</w:t>
      </w:r>
    </w:p>
    <w:p w14:paraId="46F3C910" w14:textId="33B81D5E" w:rsidR="00E95CFC" w:rsidRPr="00F97046" w:rsidRDefault="001B46B0" w:rsidP="00F06ABD">
      <w:pPr>
        <w:tabs>
          <w:tab w:val="left" w:pos="3537"/>
        </w:tabs>
        <w:spacing w:line="360" w:lineRule="auto"/>
        <w:jc w:val="both"/>
        <w:rPr>
          <w:rFonts w:ascii="Times New Roman" w:hAnsi="Times New Roman"/>
          <w:bCs/>
          <w:sz w:val="26"/>
          <w:szCs w:val="26"/>
        </w:rPr>
      </w:pPr>
      <w:r w:rsidRPr="00F97046">
        <w:rPr>
          <w:rFonts w:ascii="Times New Roman" w:hAnsi="Times New Roman"/>
          <w:bCs/>
          <w:sz w:val="26"/>
          <w:szCs w:val="26"/>
        </w:rPr>
        <w:t xml:space="preserve">          </w:t>
      </w:r>
      <w:r w:rsidR="00E95CFC" w:rsidRPr="00F97046">
        <w:rPr>
          <w:rFonts w:ascii="Times New Roman" w:hAnsi="Times New Roman"/>
          <w:bCs/>
          <w:sz w:val="26"/>
          <w:szCs w:val="26"/>
        </w:rPr>
        <w:t>Cuối cùng</w:t>
      </w:r>
      <w:r w:rsidR="00F06ABD" w:rsidRPr="00F97046">
        <w:rPr>
          <w:rFonts w:ascii="Times New Roman" w:hAnsi="Times New Roman"/>
          <w:bCs/>
          <w:sz w:val="26"/>
          <w:szCs w:val="26"/>
        </w:rPr>
        <w:t>,</w:t>
      </w:r>
      <w:r w:rsidR="00E95CFC" w:rsidRPr="00F97046">
        <w:rPr>
          <w:rFonts w:ascii="Times New Roman" w:hAnsi="Times New Roman"/>
          <w:bCs/>
          <w:sz w:val="26"/>
          <w:szCs w:val="26"/>
        </w:rPr>
        <w:t xml:space="preserve"> chúng em xin gửi đến quý thầy cô và các bạn lời chúc sức khỏe và</w:t>
      </w:r>
      <w:r w:rsidR="00F06ABD" w:rsidRPr="00F97046">
        <w:rPr>
          <w:rFonts w:ascii="Times New Roman" w:hAnsi="Times New Roman"/>
          <w:bCs/>
          <w:sz w:val="26"/>
          <w:szCs w:val="26"/>
        </w:rPr>
        <w:t xml:space="preserve"> </w:t>
      </w:r>
      <w:r w:rsidR="00E95CFC" w:rsidRPr="00F97046">
        <w:rPr>
          <w:rFonts w:ascii="Times New Roman" w:hAnsi="Times New Roman"/>
          <w:bCs/>
          <w:sz w:val="26"/>
          <w:szCs w:val="26"/>
        </w:rPr>
        <w:t>lời cảm ơn chân thành nhất!</w:t>
      </w:r>
    </w:p>
    <w:p w14:paraId="117540E9" w14:textId="547B587A" w:rsidR="000925BE" w:rsidRPr="00F97046" w:rsidRDefault="000925BE" w:rsidP="004F4DEA">
      <w:pPr>
        <w:tabs>
          <w:tab w:val="left" w:pos="3537"/>
        </w:tabs>
        <w:spacing w:line="360" w:lineRule="auto"/>
        <w:rPr>
          <w:rFonts w:ascii="Times New Roman" w:hAnsi="Times New Roman"/>
          <w:bCs/>
          <w:sz w:val="26"/>
          <w:szCs w:val="26"/>
        </w:rPr>
      </w:pPr>
      <w:r w:rsidRPr="00F97046">
        <w:rPr>
          <w:rFonts w:ascii="Times New Roman" w:hAnsi="Times New Roman"/>
          <w:bCs/>
          <w:sz w:val="26"/>
          <w:szCs w:val="26"/>
        </w:rPr>
        <w:t xml:space="preserve">           Chúng em xin chân thành cảm ơn!</w:t>
      </w:r>
    </w:p>
    <w:p w14:paraId="1AFE22C7" w14:textId="77777777" w:rsidR="004858C6" w:rsidRPr="00F97046" w:rsidRDefault="004858C6" w:rsidP="004F4DEA">
      <w:pPr>
        <w:tabs>
          <w:tab w:val="left" w:pos="3537"/>
        </w:tabs>
        <w:spacing w:line="360" w:lineRule="auto"/>
        <w:rPr>
          <w:rFonts w:ascii="Times New Roman" w:hAnsi="Times New Roman"/>
          <w:bCs/>
          <w:sz w:val="26"/>
          <w:szCs w:val="26"/>
        </w:rPr>
      </w:pPr>
    </w:p>
    <w:p w14:paraId="61E105B1" w14:textId="7B2F2E03" w:rsidR="00CB4635" w:rsidRPr="00F97046" w:rsidRDefault="000C4FB8" w:rsidP="00CB4635">
      <w:pPr>
        <w:tabs>
          <w:tab w:val="left" w:pos="3537"/>
        </w:tabs>
        <w:spacing w:line="360" w:lineRule="auto"/>
        <w:jc w:val="right"/>
        <w:rPr>
          <w:rFonts w:ascii="Times New Roman" w:hAnsi="Times New Roman"/>
          <w:bCs/>
          <w:sz w:val="26"/>
          <w:szCs w:val="26"/>
        </w:rPr>
      </w:pPr>
      <w:r w:rsidRPr="00F97046">
        <w:rPr>
          <w:rFonts w:ascii="Times New Roman" w:hAnsi="Times New Roman"/>
          <w:bCs/>
          <w:sz w:val="26"/>
          <w:szCs w:val="26"/>
        </w:rPr>
        <w:t xml:space="preserve">TP. Hồ Chí Minh, ngày </w:t>
      </w:r>
      <w:r w:rsidR="00523C0C" w:rsidRPr="00F97046">
        <w:rPr>
          <w:rFonts w:ascii="Times New Roman" w:hAnsi="Times New Roman"/>
          <w:bCs/>
          <w:sz w:val="26"/>
          <w:szCs w:val="26"/>
        </w:rPr>
        <w:t>2</w:t>
      </w:r>
      <w:r w:rsidRPr="00F97046">
        <w:rPr>
          <w:rFonts w:ascii="Times New Roman" w:hAnsi="Times New Roman"/>
          <w:bCs/>
          <w:sz w:val="26"/>
          <w:szCs w:val="26"/>
        </w:rPr>
        <w:t xml:space="preserve"> tháng </w:t>
      </w:r>
      <w:r w:rsidR="00523C0C" w:rsidRPr="00F97046">
        <w:rPr>
          <w:rFonts w:ascii="Times New Roman" w:hAnsi="Times New Roman"/>
          <w:bCs/>
          <w:sz w:val="26"/>
          <w:szCs w:val="26"/>
        </w:rPr>
        <w:t>2</w:t>
      </w:r>
      <w:r w:rsidRPr="00F97046">
        <w:rPr>
          <w:rFonts w:ascii="Times New Roman" w:hAnsi="Times New Roman"/>
          <w:bCs/>
          <w:sz w:val="26"/>
          <w:szCs w:val="26"/>
        </w:rPr>
        <w:t xml:space="preserve"> năm</w:t>
      </w:r>
      <w:r w:rsidR="00523C0C" w:rsidRPr="00F97046">
        <w:rPr>
          <w:rFonts w:ascii="Times New Roman" w:hAnsi="Times New Roman"/>
          <w:bCs/>
          <w:sz w:val="26"/>
          <w:szCs w:val="26"/>
        </w:rPr>
        <w:t xml:space="preserve"> 2018</w:t>
      </w:r>
    </w:p>
    <w:p w14:paraId="106F1077" w14:textId="758A9E1F" w:rsidR="000C4FB8" w:rsidRPr="00F97046" w:rsidRDefault="004858C6" w:rsidP="00CB4635">
      <w:pPr>
        <w:tabs>
          <w:tab w:val="left" w:pos="3537"/>
        </w:tabs>
        <w:spacing w:line="360" w:lineRule="auto"/>
        <w:jc w:val="right"/>
        <w:rPr>
          <w:rFonts w:ascii="Times New Roman" w:hAnsi="Times New Roman"/>
          <w:bCs/>
          <w:sz w:val="26"/>
          <w:szCs w:val="26"/>
        </w:rPr>
      </w:pPr>
      <w:r w:rsidRPr="00F97046">
        <w:rPr>
          <w:rFonts w:ascii="Times New Roman" w:hAnsi="Times New Roman"/>
          <w:bCs/>
          <w:sz w:val="26"/>
          <w:szCs w:val="26"/>
        </w:rPr>
        <w:tab/>
      </w:r>
      <w:r w:rsidRPr="00F97046">
        <w:rPr>
          <w:rFonts w:ascii="Times New Roman" w:hAnsi="Times New Roman"/>
          <w:bCs/>
          <w:sz w:val="26"/>
          <w:szCs w:val="26"/>
        </w:rPr>
        <w:tab/>
      </w:r>
      <w:r w:rsidRPr="00F97046">
        <w:rPr>
          <w:rFonts w:ascii="Times New Roman" w:hAnsi="Times New Roman"/>
          <w:bCs/>
          <w:sz w:val="26"/>
          <w:szCs w:val="26"/>
        </w:rPr>
        <w:tab/>
      </w:r>
      <w:r w:rsidRPr="00F97046">
        <w:rPr>
          <w:rFonts w:ascii="Times New Roman" w:hAnsi="Times New Roman"/>
          <w:bCs/>
          <w:sz w:val="26"/>
          <w:szCs w:val="26"/>
        </w:rPr>
        <w:tab/>
      </w:r>
      <w:r w:rsidRPr="00F97046">
        <w:rPr>
          <w:rFonts w:ascii="Times New Roman" w:hAnsi="Times New Roman"/>
          <w:bCs/>
          <w:sz w:val="26"/>
          <w:szCs w:val="26"/>
        </w:rPr>
        <w:tab/>
      </w:r>
      <w:r w:rsidR="000C4FB8" w:rsidRPr="00F97046">
        <w:rPr>
          <w:rFonts w:ascii="Times New Roman" w:hAnsi="Times New Roman"/>
          <w:bCs/>
          <w:sz w:val="26"/>
          <w:szCs w:val="26"/>
        </w:rPr>
        <w:t>Nhóm thực hiện đề tài</w:t>
      </w:r>
    </w:p>
    <w:p w14:paraId="43CA4146" w14:textId="2F7D389A" w:rsidR="00CB4635" w:rsidRPr="00F97046" w:rsidRDefault="00523C0C" w:rsidP="00CB4635">
      <w:pPr>
        <w:tabs>
          <w:tab w:val="left" w:pos="3537"/>
        </w:tabs>
        <w:spacing w:line="360" w:lineRule="auto"/>
        <w:jc w:val="right"/>
        <w:rPr>
          <w:rFonts w:ascii="Times New Roman" w:hAnsi="Times New Roman"/>
          <w:b/>
          <w:bCs/>
          <w:sz w:val="26"/>
          <w:szCs w:val="26"/>
        </w:rPr>
      </w:pPr>
      <w:r w:rsidRPr="00F97046">
        <w:rPr>
          <w:rFonts w:ascii="Times New Roman" w:hAnsi="Times New Roman"/>
          <w:b/>
          <w:bCs/>
          <w:sz w:val="26"/>
          <w:szCs w:val="26"/>
        </w:rPr>
        <w:t>Lê Ngọc Huy</w:t>
      </w:r>
    </w:p>
    <w:p w14:paraId="3E93CAE5" w14:textId="4D0124DE" w:rsidR="00CB4635" w:rsidRPr="00F97046" w:rsidRDefault="00523C0C" w:rsidP="00CB4635">
      <w:pPr>
        <w:tabs>
          <w:tab w:val="left" w:pos="3537"/>
        </w:tabs>
        <w:spacing w:line="360" w:lineRule="auto"/>
        <w:jc w:val="right"/>
        <w:rPr>
          <w:rFonts w:ascii="Times New Roman" w:hAnsi="Times New Roman"/>
          <w:b/>
          <w:bCs/>
          <w:sz w:val="26"/>
          <w:szCs w:val="26"/>
        </w:rPr>
      </w:pPr>
      <w:r w:rsidRPr="00F97046">
        <w:rPr>
          <w:rFonts w:ascii="Times New Roman" w:hAnsi="Times New Roman"/>
          <w:b/>
          <w:bCs/>
          <w:sz w:val="26"/>
          <w:szCs w:val="26"/>
        </w:rPr>
        <w:t>Liễu Hoàng Anh</w:t>
      </w:r>
    </w:p>
    <w:p w14:paraId="0A9E4E79" w14:textId="62DD5219" w:rsidR="00CB4635" w:rsidRPr="00F97046" w:rsidRDefault="00CB4635" w:rsidP="00CB4635">
      <w:pPr>
        <w:tabs>
          <w:tab w:val="left" w:pos="3537"/>
        </w:tabs>
        <w:spacing w:line="360" w:lineRule="auto"/>
        <w:jc w:val="right"/>
        <w:rPr>
          <w:rFonts w:ascii="Times New Roman" w:hAnsi="Times New Roman"/>
          <w:bCs/>
          <w:sz w:val="26"/>
          <w:szCs w:val="26"/>
        </w:rPr>
      </w:pPr>
      <w:r w:rsidRPr="00F97046">
        <w:rPr>
          <w:rFonts w:ascii="Times New Roman" w:hAnsi="Times New Roman"/>
          <w:bCs/>
          <w:sz w:val="26"/>
          <w:szCs w:val="26"/>
        </w:rPr>
        <w:t xml:space="preserve">Khoa Kĩ Thuật </w:t>
      </w:r>
      <w:r w:rsidR="00380D4C" w:rsidRPr="00F97046">
        <w:rPr>
          <w:rFonts w:ascii="Times New Roman" w:hAnsi="Times New Roman"/>
          <w:bCs/>
          <w:sz w:val="26"/>
          <w:szCs w:val="26"/>
        </w:rPr>
        <w:t>Máy Tính. Lớp KTMT2013</w:t>
      </w:r>
    </w:p>
    <w:p w14:paraId="53A3DF64" w14:textId="77777777" w:rsidR="00CB4635" w:rsidRPr="00F97046" w:rsidRDefault="00CB4635" w:rsidP="00CB4635">
      <w:pPr>
        <w:tabs>
          <w:tab w:val="left" w:pos="3537"/>
        </w:tabs>
        <w:spacing w:line="360" w:lineRule="auto"/>
        <w:jc w:val="right"/>
        <w:rPr>
          <w:rFonts w:ascii="Times New Roman" w:hAnsi="Times New Roman"/>
          <w:b/>
          <w:bCs/>
          <w:sz w:val="26"/>
          <w:szCs w:val="26"/>
        </w:rPr>
      </w:pPr>
    </w:p>
    <w:p w14:paraId="2205CE19" w14:textId="765B457D" w:rsidR="00FF33E1" w:rsidRPr="00F97046" w:rsidRDefault="00FF33E1" w:rsidP="0074191D">
      <w:pPr>
        <w:tabs>
          <w:tab w:val="left" w:leader="underscore" w:pos="3537"/>
        </w:tabs>
        <w:spacing w:line="360" w:lineRule="auto"/>
        <w:ind w:left="-284" w:right="-142"/>
        <w:rPr>
          <w:rFonts w:ascii="Times New Roman" w:hAnsi="Times New Roman"/>
          <w:b/>
          <w:bCs/>
          <w:sz w:val="26"/>
          <w:szCs w:val="26"/>
        </w:rPr>
      </w:pPr>
      <w:r w:rsidRPr="00F97046">
        <w:rPr>
          <w:rFonts w:ascii="Times New Roman" w:hAnsi="Times New Roman"/>
          <w:bCs/>
          <w:szCs w:val="26"/>
        </w:rPr>
        <w:lastRenderedPageBreak/>
        <w:t>ĐẠI HỌC QUỐC GIA TP. HỒ CHÍ MINH</w:t>
      </w:r>
      <w:r w:rsidRPr="00F97046">
        <w:rPr>
          <w:rFonts w:ascii="Times New Roman" w:hAnsi="Times New Roman"/>
          <w:bCs/>
          <w:sz w:val="26"/>
          <w:szCs w:val="26"/>
        </w:rPr>
        <w:t xml:space="preserve">  </w:t>
      </w:r>
      <w:r w:rsidR="0099414A" w:rsidRPr="00F97046">
        <w:rPr>
          <w:rFonts w:ascii="Times New Roman" w:hAnsi="Times New Roman"/>
          <w:bCs/>
          <w:sz w:val="26"/>
          <w:szCs w:val="26"/>
        </w:rPr>
        <w:t xml:space="preserve"> </w:t>
      </w:r>
      <w:r w:rsidR="004904D0" w:rsidRPr="00F97046">
        <w:rPr>
          <w:rFonts w:ascii="Times New Roman" w:hAnsi="Times New Roman"/>
          <w:bCs/>
          <w:sz w:val="26"/>
          <w:szCs w:val="26"/>
        </w:rPr>
        <w:t>CỘNG HÒA XÃ HỘI CHỦ NGHĨA VIỆT NAM</w:t>
      </w:r>
    </w:p>
    <w:p w14:paraId="25748314" w14:textId="690B8724" w:rsidR="003A4E23" w:rsidRPr="00F97046" w:rsidRDefault="006E29AE" w:rsidP="003A4E23">
      <w:pPr>
        <w:tabs>
          <w:tab w:val="left" w:pos="3537"/>
        </w:tabs>
        <w:spacing w:line="360" w:lineRule="auto"/>
        <w:rPr>
          <w:rFonts w:ascii="Times New Roman" w:hAnsi="Times New Roman"/>
          <w:b/>
          <w:bCs/>
          <w:sz w:val="26"/>
          <w:szCs w:val="26"/>
          <w:u w:val="single"/>
        </w:rPr>
      </w:pPr>
      <w:r w:rsidRPr="00F97046">
        <w:rPr>
          <w:rFonts w:ascii="Times New Roman" w:hAnsi="Times New Roman"/>
          <w:b/>
          <w:bCs/>
          <w:sz w:val="26"/>
          <w:szCs w:val="26"/>
        </w:rPr>
        <w:t xml:space="preserve">     </w:t>
      </w:r>
      <w:r w:rsidR="003803C7" w:rsidRPr="00F97046">
        <w:rPr>
          <w:rFonts w:ascii="Times New Roman" w:hAnsi="Times New Roman"/>
          <w:b/>
          <w:bCs/>
          <w:sz w:val="26"/>
          <w:szCs w:val="26"/>
        </w:rPr>
        <w:t xml:space="preserve">TRƯỜNG ĐẠI HỌC                                   </w:t>
      </w:r>
      <w:r w:rsidR="003803C7" w:rsidRPr="00F97046">
        <w:rPr>
          <w:rFonts w:ascii="Times New Roman" w:hAnsi="Times New Roman"/>
          <w:b/>
          <w:bCs/>
          <w:sz w:val="26"/>
          <w:szCs w:val="26"/>
          <w:u w:val="single"/>
        </w:rPr>
        <w:t>Độc lập - Tự Do – Hạnh Phúc</w:t>
      </w:r>
    </w:p>
    <w:p w14:paraId="376CEEA2" w14:textId="7A4C60C4" w:rsidR="006E29AE" w:rsidRPr="00F97046" w:rsidRDefault="006E29AE" w:rsidP="003A4E23">
      <w:pPr>
        <w:tabs>
          <w:tab w:val="left" w:pos="3537"/>
        </w:tabs>
        <w:spacing w:line="360" w:lineRule="auto"/>
        <w:rPr>
          <w:rFonts w:ascii="Times New Roman" w:hAnsi="Times New Roman"/>
          <w:b/>
          <w:bCs/>
          <w:sz w:val="26"/>
          <w:szCs w:val="26"/>
          <w:u w:val="single"/>
        </w:rPr>
      </w:pPr>
      <w:r w:rsidRPr="00F97046">
        <w:rPr>
          <w:rFonts w:ascii="Times New Roman" w:hAnsi="Times New Roman"/>
          <w:b/>
          <w:bCs/>
          <w:sz w:val="26"/>
          <w:szCs w:val="26"/>
          <w:u w:val="single"/>
        </w:rPr>
        <w:t>CÔNG NGHỆ THÔNG TIN</w:t>
      </w:r>
    </w:p>
    <w:p w14:paraId="227CE9B2" w14:textId="7E65F847" w:rsidR="003A4E23" w:rsidRPr="00F97046" w:rsidRDefault="0074191D" w:rsidP="003A4E23">
      <w:pPr>
        <w:tabs>
          <w:tab w:val="left" w:pos="3537"/>
        </w:tabs>
        <w:spacing w:line="360" w:lineRule="auto"/>
        <w:rPr>
          <w:rFonts w:ascii="Times New Roman" w:hAnsi="Times New Roman"/>
          <w:b/>
          <w:bCs/>
          <w:sz w:val="26"/>
          <w:szCs w:val="26"/>
        </w:rPr>
      </w:pPr>
      <w:r w:rsidRPr="00F97046">
        <w:rPr>
          <w:rFonts w:ascii="Times New Roman" w:hAnsi="Times New Roman"/>
          <w:b/>
          <w:bCs/>
          <w:sz w:val="26"/>
          <w:szCs w:val="26"/>
        </w:rPr>
        <w:tab/>
      </w:r>
      <w:r w:rsidRPr="00F97046">
        <w:rPr>
          <w:rFonts w:ascii="Times New Roman" w:hAnsi="Times New Roman"/>
          <w:b/>
          <w:bCs/>
          <w:sz w:val="26"/>
          <w:szCs w:val="26"/>
        </w:rPr>
        <w:tab/>
      </w:r>
    </w:p>
    <w:p w14:paraId="2D1E22BD" w14:textId="2D1D9167" w:rsidR="003A4E23" w:rsidRPr="00F97046" w:rsidRDefault="00B61B65" w:rsidP="00B61B65">
      <w:pPr>
        <w:tabs>
          <w:tab w:val="left" w:pos="3537"/>
        </w:tabs>
        <w:spacing w:line="360" w:lineRule="auto"/>
        <w:jc w:val="center"/>
        <w:rPr>
          <w:rFonts w:ascii="Times New Roman" w:hAnsi="Times New Roman"/>
          <w:b/>
          <w:bCs/>
          <w:sz w:val="30"/>
          <w:szCs w:val="26"/>
        </w:rPr>
      </w:pPr>
      <w:r w:rsidRPr="00F97046">
        <w:rPr>
          <w:rFonts w:ascii="Times New Roman" w:hAnsi="Times New Roman"/>
          <w:b/>
          <w:bCs/>
          <w:sz w:val="30"/>
          <w:szCs w:val="26"/>
        </w:rPr>
        <w:t>ĐỀ CƯƠNG CHI TIẾT</w:t>
      </w:r>
    </w:p>
    <w:tbl>
      <w:tblPr>
        <w:tblStyle w:val="TableGrid"/>
        <w:tblW w:w="0" w:type="auto"/>
        <w:tblLook w:val="04A0" w:firstRow="1" w:lastRow="0" w:firstColumn="1" w:lastColumn="0" w:noHBand="0" w:noVBand="1"/>
      </w:tblPr>
      <w:tblGrid>
        <w:gridCol w:w="9487"/>
      </w:tblGrid>
      <w:tr w:rsidR="001E0677" w:rsidRPr="00F97046" w14:paraId="2BF8F67B" w14:textId="77777777" w:rsidTr="001E0677">
        <w:tc>
          <w:tcPr>
            <w:tcW w:w="9487" w:type="dxa"/>
          </w:tcPr>
          <w:p w14:paraId="1CA974F7" w14:textId="585AE2E8" w:rsidR="001E0677" w:rsidRPr="00F97046" w:rsidRDefault="001E0677"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 xml:space="preserve">TÊN ĐỀ TÀI : XÂY DỰNG HỆ THỐNG CHẤM CÔNG VÂN TAY CHO VĂN PHÒNG  </w:t>
            </w:r>
          </w:p>
        </w:tc>
      </w:tr>
      <w:tr w:rsidR="001E0677" w:rsidRPr="00F97046" w14:paraId="77B85AAF" w14:textId="77777777" w:rsidTr="001E0677">
        <w:tc>
          <w:tcPr>
            <w:tcW w:w="9487" w:type="dxa"/>
          </w:tcPr>
          <w:p w14:paraId="0914A2DB" w14:textId="31BFC409" w:rsidR="001E0677" w:rsidRPr="00F97046" w:rsidRDefault="001E0677"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Cán bộ hướng dẫn:  Ths. Hà Lê Hoài Trung</w:t>
            </w:r>
          </w:p>
        </w:tc>
      </w:tr>
      <w:tr w:rsidR="001E0677" w:rsidRPr="00F97046" w14:paraId="0C83D249" w14:textId="77777777" w:rsidTr="001E0677">
        <w:tc>
          <w:tcPr>
            <w:tcW w:w="9487" w:type="dxa"/>
          </w:tcPr>
          <w:p w14:paraId="767BF570" w14:textId="24D05A5F" w:rsidR="001E0677" w:rsidRPr="00F97046" w:rsidRDefault="001E0677"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Thời gian thực hiện:</w:t>
            </w:r>
          </w:p>
        </w:tc>
      </w:tr>
      <w:tr w:rsidR="001E0677" w:rsidRPr="00F97046" w14:paraId="49489884" w14:textId="77777777" w:rsidTr="001E0677">
        <w:tc>
          <w:tcPr>
            <w:tcW w:w="9487" w:type="dxa"/>
          </w:tcPr>
          <w:p w14:paraId="58B6DC72" w14:textId="32A5BBD4" w:rsidR="001E0677" w:rsidRPr="00F97046" w:rsidRDefault="001E0677"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 xml:space="preserve">Sinh viên thực hiện: </w:t>
            </w:r>
          </w:p>
          <w:p w14:paraId="7A33DCAC" w14:textId="77777777" w:rsidR="001E0677" w:rsidRPr="00F97046" w:rsidRDefault="001E0677"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 xml:space="preserve">                                    Lê Ngọc Huy 13520346</w:t>
            </w:r>
          </w:p>
          <w:p w14:paraId="3826F317" w14:textId="1B238BE9" w:rsidR="001E0677" w:rsidRPr="00F97046" w:rsidRDefault="001E0677"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 xml:space="preserve">                                    Liễu Hoàng Anh</w:t>
            </w:r>
          </w:p>
        </w:tc>
      </w:tr>
      <w:tr w:rsidR="001E0677" w:rsidRPr="00F97046" w14:paraId="5651675E" w14:textId="77777777" w:rsidTr="001E0677">
        <w:tc>
          <w:tcPr>
            <w:tcW w:w="9487" w:type="dxa"/>
          </w:tcPr>
          <w:p w14:paraId="3DBB1F98" w14:textId="041D4082" w:rsidR="001E0677" w:rsidRPr="00F97046" w:rsidRDefault="001E0677"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Nội dung đề tài:</w:t>
            </w:r>
          </w:p>
          <w:p w14:paraId="1D4BE8DF" w14:textId="77777777" w:rsidR="001E0677" w:rsidRPr="00F97046" w:rsidRDefault="001E0677" w:rsidP="001E0677">
            <w:pPr>
              <w:pStyle w:val="ListParagraph"/>
              <w:numPr>
                <w:ilvl w:val="0"/>
                <w:numId w:val="50"/>
              </w:numPr>
              <w:tabs>
                <w:tab w:val="left" w:pos="3537"/>
              </w:tabs>
              <w:spacing w:line="360" w:lineRule="auto"/>
              <w:rPr>
                <w:rFonts w:ascii="Times New Roman" w:hAnsi="Times New Roman" w:cs="Times New Roman"/>
                <w:b/>
                <w:bCs/>
                <w:sz w:val="26"/>
                <w:szCs w:val="26"/>
              </w:rPr>
            </w:pPr>
            <w:r w:rsidRPr="00F97046">
              <w:rPr>
                <w:rFonts w:ascii="Times New Roman" w:hAnsi="Times New Roman" w:cs="Times New Roman"/>
                <w:bCs/>
                <w:sz w:val="26"/>
                <w:szCs w:val="26"/>
              </w:rPr>
              <w:t>Mục tiêu đề tài</w:t>
            </w:r>
            <w:r w:rsidRPr="00F97046">
              <w:rPr>
                <w:rFonts w:ascii="Times New Roman" w:hAnsi="Times New Roman" w:cs="Times New Roman"/>
                <w:bCs/>
                <w:sz w:val="30"/>
                <w:szCs w:val="26"/>
              </w:rPr>
              <w:t xml:space="preserve">:  </w:t>
            </w:r>
          </w:p>
          <w:p w14:paraId="618CA304" w14:textId="3B72BE05" w:rsidR="001E0677" w:rsidRPr="00F97046" w:rsidRDefault="001E0677" w:rsidP="001E0677">
            <w:pPr>
              <w:pStyle w:val="ListParagraph"/>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  Vận dụng kiến thức đã học và chủ động tiếp cận những công nghệ mới trong lĩnh vực “Internet of Things” nói riêng, cũng như ngành IT nói chung để hiện thực hệ thống quản lý chấm công vân tay trên Module quét vân tay R307, vi xử lý STM3F0 và ESP8266.</w:t>
            </w:r>
          </w:p>
          <w:p w14:paraId="4A5C0C1B" w14:textId="4914EDD6" w:rsidR="001E0677" w:rsidRPr="00F97046" w:rsidRDefault="001E0677" w:rsidP="001E0677">
            <w:pPr>
              <w:pStyle w:val="ListParagraph"/>
              <w:tabs>
                <w:tab w:val="left" w:pos="3537"/>
              </w:tabs>
              <w:spacing w:line="360" w:lineRule="auto"/>
              <w:rPr>
                <w:rFonts w:ascii="Times New Roman" w:hAnsi="Times New Roman" w:cs="Times New Roman"/>
                <w:b/>
                <w:bCs/>
                <w:sz w:val="26"/>
                <w:szCs w:val="26"/>
              </w:rPr>
            </w:pPr>
            <w:r w:rsidRPr="00F97046">
              <w:rPr>
                <w:rFonts w:ascii="Times New Roman" w:hAnsi="Times New Roman" w:cs="Times New Roman"/>
                <w:bCs/>
                <w:sz w:val="26"/>
                <w:szCs w:val="26"/>
              </w:rPr>
              <w:t xml:space="preserve">+  </w:t>
            </w:r>
            <w:r w:rsidR="00206CE5" w:rsidRPr="00F97046">
              <w:rPr>
                <w:rFonts w:ascii="Times New Roman" w:hAnsi="Times New Roman" w:cs="Times New Roman"/>
                <w:bCs/>
                <w:sz w:val="26"/>
                <w:szCs w:val="26"/>
              </w:rPr>
              <w:t>Xây dựng trang Web quản lý nhân viên, quản lý lịch sử ra vào của nhân viên và tính công hàng tháng.</w:t>
            </w:r>
          </w:p>
          <w:p w14:paraId="547B9541" w14:textId="77777777" w:rsidR="001E0677" w:rsidRPr="00F97046" w:rsidRDefault="00BD2809" w:rsidP="001E0677">
            <w:pPr>
              <w:pStyle w:val="ListParagraph"/>
              <w:numPr>
                <w:ilvl w:val="0"/>
                <w:numId w:val="50"/>
              </w:numPr>
              <w:tabs>
                <w:tab w:val="left" w:pos="3537"/>
              </w:tabs>
              <w:spacing w:line="360" w:lineRule="auto"/>
              <w:rPr>
                <w:rFonts w:ascii="Times New Roman" w:hAnsi="Times New Roman" w:cs="Times New Roman"/>
                <w:b/>
                <w:bCs/>
                <w:sz w:val="30"/>
                <w:szCs w:val="26"/>
              </w:rPr>
            </w:pPr>
            <w:r w:rsidRPr="00F97046">
              <w:rPr>
                <w:rFonts w:ascii="Times New Roman" w:hAnsi="Times New Roman" w:cs="Times New Roman"/>
                <w:bCs/>
                <w:sz w:val="26"/>
                <w:szCs w:val="26"/>
              </w:rPr>
              <w:t>Phương pháp thực hiện:</w:t>
            </w:r>
            <w:r w:rsidR="00EA2863" w:rsidRPr="00F97046">
              <w:rPr>
                <w:rFonts w:ascii="Times New Roman" w:hAnsi="Times New Roman" w:cs="Times New Roman"/>
                <w:bCs/>
                <w:sz w:val="26"/>
                <w:szCs w:val="26"/>
              </w:rPr>
              <w:t xml:space="preserve"> thực hiện đồng thời tìm hiểu lý thuyết và từng bước hiện thực các thành phần của hệ thống.</w:t>
            </w:r>
          </w:p>
          <w:p w14:paraId="7381E80A" w14:textId="77777777" w:rsidR="00C83115" w:rsidRPr="00F97046" w:rsidRDefault="00EA2863" w:rsidP="00C83115">
            <w:pPr>
              <w:pStyle w:val="ListParagraph"/>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  Tìm hiểu lý thuyết: tìm hiểu, tham khảo những tài liệu đã có về board STM32F0, module wifi ESP8266</w:t>
            </w:r>
            <w:r w:rsidR="001366A3" w:rsidRPr="00F97046">
              <w:rPr>
                <w:rFonts w:ascii="Times New Roman" w:hAnsi="Times New Roman" w:cs="Times New Roman"/>
                <w:bCs/>
                <w:sz w:val="26"/>
                <w:szCs w:val="26"/>
              </w:rPr>
              <w:t>, module quét vân tay R307, giao thức MQTT, framework Frontent AngularJS 1.6 và ngôn ngữ</w:t>
            </w:r>
            <w:r w:rsidR="009F4C22" w:rsidRPr="00F97046">
              <w:rPr>
                <w:rFonts w:ascii="Times New Roman" w:hAnsi="Times New Roman" w:cs="Times New Roman"/>
                <w:bCs/>
                <w:sz w:val="26"/>
                <w:szCs w:val="26"/>
              </w:rPr>
              <w:t xml:space="preserve"> PHP và rút ra nội dung cần thiết</w:t>
            </w:r>
            <w:r w:rsidR="00BC7917" w:rsidRPr="00F97046">
              <w:rPr>
                <w:rFonts w:ascii="Times New Roman" w:hAnsi="Times New Roman" w:cs="Times New Roman"/>
                <w:bCs/>
                <w:sz w:val="26"/>
                <w:szCs w:val="26"/>
              </w:rPr>
              <w:t>.</w:t>
            </w:r>
          </w:p>
          <w:p w14:paraId="59AFCA9B" w14:textId="77777777" w:rsidR="00C83115" w:rsidRPr="00F97046" w:rsidRDefault="00C83115" w:rsidP="00C83115">
            <w:pPr>
              <w:pStyle w:val="ListParagraph"/>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  Hiện thực các thành phần của hệ thống:</w:t>
            </w:r>
          </w:p>
          <w:p w14:paraId="5D1A45BD" w14:textId="40564929" w:rsidR="00C83115" w:rsidRPr="00F97046" w:rsidRDefault="00C83115" w:rsidP="00C83115">
            <w:pPr>
              <w:pStyle w:val="ListParagraph"/>
              <w:numPr>
                <w:ilvl w:val="0"/>
                <w:numId w:val="51"/>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Giao tiếp giữa STM32F0 và R307 qua kết nói UART</w:t>
            </w:r>
            <w:r w:rsidR="00B867DC" w:rsidRPr="00F97046">
              <w:rPr>
                <w:rFonts w:ascii="Times New Roman" w:hAnsi="Times New Roman" w:cs="Times New Roman"/>
                <w:bCs/>
                <w:sz w:val="26"/>
                <w:szCs w:val="26"/>
              </w:rPr>
              <w:t>.</w:t>
            </w:r>
          </w:p>
          <w:p w14:paraId="0E98AFE6" w14:textId="494179C5" w:rsidR="00C83115" w:rsidRPr="00F97046" w:rsidRDefault="00C83115" w:rsidP="00C83115">
            <w:pPr>
              <w:pStyle w:val="ListParagraph"/>
              <w:numPr>
                <w:ilvl w:val="0"/>
                <w:numId w:val="51"/>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lastRenderedPageBreak/>
              <w:t>Giao tiếp giữa STM32F0 và ESP8266 thông qua SPI</w:t>
            </w:r>
            <w:r w:rsidR="00B867DC" w:rsidRPr="00F97046">
              <w:rPr>
                <w:rFonts w:ascii="Times New Roman" w:hAnsi="Times New Roman" w:cs="Times New Roman"/>
                <w:bCs/>
                <w:sz w:val="26"/>
                <w:szCs w:val="26"/>
              </w:rPr>
              <w:t>.</w:t>
            </w:r>
          </w:p>
          <w:p w14:paraId="3EF4248F" w14:textId="6FE9462B" w:rsidR="00C83115" w:rsidRPr="00F97046" w:rsidRDefault="00C83115" w:rsidP="00C83115">
            <w:pPr>
              <w:pStyle w:val="ListParagraph"/>
              <w:numPr>
                <w:ilvl w:val="0"/>
                <w:numId w:val="51"/>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Kết nối các thành phần của hệ thống và giải quyết các lỗi và vấn đề phát sinh</w:t>
            </w:r>
            <w:r w:rsidR="00B867DC" w:rsidRPr="00F97046">
              <w:rPr>
                <w:rFonts w:ascii="Times New Roman" w:hAnsi="Times New Roman" w:cs="Times New Roman"/>
                <w:bCs/>
                <w:sz w:val="26"/>
                <w:szCs w:val="26"/>
              </w:rPr>
              <w:t>.</w:t>
            </w:r>
          </w:p>
          <w:p w14:paraId="6335C406" w14:textId="77777777" w:rsidR="00C83115" w:rsidRPr="00F97046" w:rsidRDefault="00C83115" w:rsidP="00C83115">
            <w:pPr>
              <w:pStyle w:val="ListParagraph"/>
              <w:numPr>
                <w:ilvl w:val="0"/>
                <w:numId w:val="51"/>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Xây dựng Database để lưu trữ thông tin nhân viên</w:t>
            </w:r>
            <w:r w:rsidR="00B867DC" w:rsidRPr="00F97046">
              <w:rPr>
                <w:rFonts w:ascii="Times New Roman" w:hAnsi="Times New Roman" w:cs="Times New Roman"/>
                <w:bCs/>
                <w:sz w:val="26"/>
                <w:szCs w:val="26"/>
              </w:rPr>
              <w:t>.</w:t>
            </w:r>
          </w:p>
          <w:p w14:paraId="46F7A8C5" w14:textId="77777777" w:rsidR="00B867DC" w:rsidRPr="00F97046" w:rsidRDefault="00B867DC" w:rsidP="00C83115">
            <w:pPr>
              <w:pStyle w:val="ListParagraph"/>
              <w:numPr>
                <w:ilvl w:val="0"/>
                <w:numId w:val="51"/>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Xây dựng các API, giao diện trang Web trên nền tảng AngularJS, Bootstrap, PHP, HTML, CSS.</w:t>
            </w:r>
          </w:p>
          <w:p w14:paraId="07F9E12C" w14:textId="77777777" w:rsidR="00827827" w:rsidRPr="00F97046" w:rsidRDefault="00827827" w:rsidP="00827827">
            <w:pPr>
              <w:pStyle w:val="ListParagraph"/>
              <w:numPr>
                <w:ilvl w:val="0"/>
                <w:numId w:val="50"/>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Các nội dung chính và giới hạn của đề tài:</w:t>
            </w:r>
          </w:p>
          <w:p w14:paraId="49389C07" w14:textId="77777777" w:rsidR="00BE5C88" w:rsidRPr="00F97046" w:rsidRDefault="00BE5C88" w:rsidP="00702434">
            <w:pPr>
              <w:pStyle w:val="ListParagraph"/>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 xml:space="preserve">+  Xây dựng </w:t>
            </w:r>
            <w:r w:rsidR="00702434" w:rsidRPr="00F97046">
              <w:rPr>
                <w:rFonts w:ascii="Times New Roman" w:hAnsi="Times New Roman" w:cs="Times New Roman"/>
                <w:bCs/>
                <w:sz w:val="26"/>
                <w:szCs w:val="26"/>
              </w:rPr>
              <w:t>Fingerprint System</w:t>
            </w:r>
            <w:r w:rsidRPr="00F97046">
              <w:rPr>
                <w:rFonts w:ascii="Times New Roman" w:hAnsi="Times New Roman" w:cs="Times New Roman"/>
                <w:bCs/>
                <w:sz w:val="26"/>
                <w:szCs w:val="26"/>
              </w:rPr>
              <w:t xml:space="preserve"> với STM32F0 làm vi xử lý trung tâm. STM32F0 chịu trách nhiệm nhận tín hiệu từ R307 và thông qua chuyển data lên server thông qua ESP8266.</w:t>
            </w:r>
            <w:r w:rsidR="003A19B5" w:rsidRPr="00F97046">
              <w:rPr>
                <w:rFonts w:ascii="Times New Roman" w:hAnsi="Times New Roman" w:cs="Times New Roman"/>
                <w:bCs/>
                <w:sz w:val="26"/>
                <w:szCs w:val="26"/>
              </w:rPr>
              <w:t xml:space="preserve"> ESP8266 nhận data và thông qua MQTT để gửi data lên Broker.</w:t>
            </w:r>
            <w:r w:rsidR="00702434" w:rsidRPr="00F97046">
              <w:rPr>
                <w:rFonts w:ascii="Times New Roman" w:hAnsi="Times New Roman" w:cs="Times New Roman"/>
                <w:bCs/>
                <w:sz w:val="26"/>
                <w:szCs w:val="26"/>
              </w:rPr>
              <w:t xml:space="preserve"> Các nội dung cần tìm hiểu để xây dựng </w:t>
            </w:r>
            <w:r w:rsidR="00702434" w:rsidRPr="00F97046">
              <w:rPr>
                <w:rFonts w:ascii="Times New Roman" w:hAnsi="Times New Roman" w:cs="Times New Roman"/>
                <w:bCs/>
                <w:sz w:val="26"/>
                <w:szCs w:val="26"/>
              </w:rPr>
              <w:t>Fingerprint System</w:t>
            </w:r>
            <w:r w:rsidR="00702434" w:rsidRPr="00F97046">
              <w:rPr>
                <w:rFonts w:ascii="Times New Roman" w:hAnsi="Times New Roman" w:cs="Times New Roman"/>
                <w:bCs/>
                <w:sz w:val="26"/>
                <w:szCs w:val="26"/>
              </w:rPr>
              <w:t xml:space="preserve"> nói trên:</w:t>
            </w:r>
          </w:p>
          <w:p w14:paraId="687FA657" w14:textId="77777777" w:rsidR="00702434" w:rsidRPr="00F97046" w:rsidRDefault="00DF0AB1" w:rsidP="00702434">
            <w:pPr>
              <w:pStyle w:val="ListParagraph"/>
              <w:numPr>
                <w:ilvl w:val="0"/>
                <w:numId w:val="52"/>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 m ghi vào nhé</w:t>
            </w:r>
          </w:p>
          <w:p w14:paraId="010FCDA8" w14:textId="5EFCE008" w:rsidR="00DF0AB1" w:rsidRPr="00F97046" w:rsidRDefault="00937513" w:rsidP="00937513">
            <w:pPr>
              <w:pStyle w:val="ListParagraph"/>
              <w:numPr>
                <w:ilvl w:val="0"/>
                <w:numId w:val="50"/>
              </w:numPr>
              <w:tabs>
                <w:tab w:val="left" w:pos="3537"/>
              </w:tabs>
              <w:spacing w:line="360" w:lineRule="auto"/>
              <w:rPr>
                <w:rFonts w:ascii="Times New Roman" w:hAnsi="Times New Roman" w:cs="Times New Roman"/>
                <w:bCs/>
                <w:sz w:val="26"/>
                <w:szCs w:val="26"/>
              </w:rPr>
            </w:pPr>
            <w:r w:rsidRPr="00F97046">
              <w:rPr>
                <w:rFonts w:ascii="Times New Roman" w:hAnsi="Times New Roman" w:cs="Times New Roman"/>
                <w:bCs/>
                <w:sz w:val="26"/>
                <w:szCs w:val="26"/>
              </w:rPr>
              <w:t>Thiết kế trang Web để quản lý nhân viên, nhận data từ Broker mà Fingerprint System gửi lên. Đồng thời theo dõi lịch sử ra vào của nhân viên</w:t>
            </w:r>
            <w:r w:rsidR="00B85147" w:rsidRPr="00F97046">
              <w:rPr>
                <w:rFonts w:ascii="Times New Roman" w:hAnsi="Times New Roman" w:cs="Times New Roman"/>
                <w:bCs/>
                <w:sz w:val="26"/>
                <w:szCs w:val="26"/>
              </w:rPr>
              <w:t>.</w:t>
            </w:r>
          </w:p>
        </w:tc>
      </w:tr>
      <w:tr w:rsidR="001E0677" w:rsidRPr="00F97046" w14:paraId="2DA95F2F" w14:textId="77777777" w:rsidTr="001E0677">
        <w:tc>
          <w:tcPr>
            <w:tcW w:w="9487" w:type="dxa"/>
          </w:tcPr>
          <w:p w14:paraId="4E7F1B37" w14:textId="7D43F368" w:rsidR="001E0677" w:rsidRPr="00F97046" w:rsidRDefault="0046008A" w:rsidP="001E0677">
            <w:pPr>
              <w:tabs>
                <w:tab w:val="left" w:pos="3537"/>
              </w:tabs>
              <w:spacing w:line="360" w:lineRule="auto"/>
              <w:rPr>
                <w:rFonts w:ascii="Times New Roman" w:hAnsi="Times New Roman"/>
                <w:b/>
                <w:bCs/>
                <w:sz w:val="28"/>
                <w:szCs w:val="26"/>
              </w:rPr>
            </w:pPr>
            <w:r w:rsidRPr="00F97046">
              <w:rPr>
                <w:rFonts w:ascii="Times New Roman" w:hAnsi="Times New Roman"/>
                <w:b/>
                <w:bCs/>
                <w:sz w:val="28"/>
                <w:szCs w:val="26"/>
              </w:rPr>
              <w:lastRenderedPageBreak/>
              <w:t>Kế hoạch thực hiện:</w:t>
            </w:r>
          </w:p>
          <w:tbl>
            <w:tblPr>
              <w:tblStyle w:val="TableGrid"/>
              <w:tblW w:w="0" w:type="auto"/>
              <w:tblLook w:val="04A0" w:firstRow="1" w:lastRow="0" w:firstColumn="1" w:lastColumn="0" w:noHBand="0" w:noVBand="1"/>
            </w:tblPr>
            <w:tblGrid>
              <w:gridCol w:w="1158"/>
              <w:gridCol w:w="3402"/>
              <w:gridCol w:w="2268"/>
              <w:gridCol w:w="2433"/>
            </w:tblGrid>
            <w:tr w:rsidR="0090438B" w:rsidRPr="00F97046" w14:paraId="2AD85C84" w14:textId="77777777" w:rsidTr="00EB6911">
              <w:trPr>
                <w:trHeight w:val="300"/>
              </w:trPr>
              <w:tc>
                <w:tcPr>
                  <w:tcW w:w="1158" w:type="dxa"/>
                  <w:vMerge w:val="restart"/>
                </w:tcPr>
                <w:p w14:paraId="0F141FF0" w14:textId="30957851" w:rsidR="0090438B" w:rsidRPr="00F97046" w:rsidRDefault="0090438B"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Tuần</w:t>
                  </w:r>
                </w:p>
              </w:tc>
              <w:tc>
                <w:tcPr>
                  <w:tcW w:w="3402" w:type="dxa"/>
                  <w:vMerge w:val="restart"/>
                </w:tcPr>
                <w:p w14:paraId="1219F935" w14:textId="7DF82B01" w:rsidR="0090438B" w:rsidRPr="00F97046" w:rsidRDefault="0090438B"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Nội dung</w:t>
                  </w:r>
                </w:p>
              </w:tc>
              <w:tc>
                <w:tcPr>
                  <w:tcW w:w="4701" w:type="dxa"/>
                  <w:gridSpan w:val="2"/>
                </w:tcPr>
                <w:p w14:paraId="097A1084" w14:textId="63C85617" w:rsidR="0090438B" w:rsidRPr="00F97046" w:rsidRDefault="0090438B" w:rsidP="001E0677">
                  <w:pPr>
                    <w:tabs>
                      <w:tab w:val="left" w:pos="3537"/>
                    </w:tabs>
                    <w:spacing w:line="360" w:lineRule="auto"/>
                    <w:rPr>
                      <w:rFonts w:ascii="Times New Roman" w:hAnsi="Times New Roman"/>
                      <w:bCs/>
                      <w:sz w:val="30"/>
                      <w:szCs w:val="26"/>
                    </w:rPr>
                  </w:pPr>
                  <w:r w:rsidRPr="00F97046">
                    <w:rPr>
                      <w:rFonts w:ascii="Times New Roman" w:hAnsi="Times New Roman"/>
                      <w:bCs/>
                      <w:sz w:val="30"/>
                      <w:szCs w:val="26"/>
                    </w:rPr>
                    <w:t>Phân công công việc</w:t>
                  </w:r>
                </w:p>
              </w:tc>
            </w:tr>
            <w:tr w:rsidR="00EB6911" w:rsidRPr="00F97046" w14:paraId="424295C2" w14:textId="04E65F20" w:rsidTr="00EB6911">
              <w:trPr>
                <w:trHeight w:val="210"/>
              </w:trPr>
              <w:tc>
                <w:tcPr>
                  <w:tcW w:w="1158" w:type="dxa"/>
                  <w:vMerge/>
                </w:tcPr>
                <w:p w14:paraId="34F536C7" w14:textId="77777777" w:rsidR="00EB6911" w:rsidRPr="00F97046" w:rsidRDefault="00EB6911" w:rsidP="001E0677">
                  <w:pPr>
                    <w:tabs>
                      <w:tab w:val="left" w:pos="3537"/>
                    </w:tabs>
                    <w:spacing w:line="360" w:lineRule="auto"/>
                    <w:rPr>
                      <w:rFonts w:ascii="Times New Roman" w:hAnsi="Times New Roman"/>
                      <w:b/>
                      <w:bCs/>
                      <w:sz w:val="30"/>
                      <w:szCs w:val="26"/>
                    </w:rPr>
                  </w:pPr>
                </w:p>
              </w:tc>
              <w:tc>
                <w:tcPr>
                  <w:tcW w:w="3402" w:type="dxa"/>
                  <w:vMerge/>
                </w:tcPr>
                <w:p w14:paraId="3E4348A2" w14:textId="77777777" w:rsidR="00EB6911" w:rsidRPr="00F97046" w:rsidRDefault="00EB6911" w:rsidP="001E0677">
                  <w:pPr>
                    <w:tabs>
                      <w:tab w:val="left" w:pos="3537"/>
                    </w:tabs>
                    <w:spacing w:line="360" w:lineRule="auto"/>
                    <w:rPr>
                      <w:rFonts w:ascii="Times New Roman" w:hAnsi="Times New Roman"/>
                      <w:b/>
                      <w:bCs/>
                      <w:sz w:val="30"/>
                      <w:szCs w:val="26"/>
                    </w:rPr>
                  </w:pPr>
                </w:p>
              </w:tc>
              <w:tc>
                <w:tcPr>
                  <w:tcW w:w="2268" w:type="dxa"/>
                </w:tcPr>
                <w:p w14:paraId="36464E9C" w14:textId="483D0C9A" w:rsidR="00EB6911" w:rsidRPr="00F97046" w:rsidRDefault="00EB6911"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26"/>
                      <w:szCs w:val="26"/>
                    </w:rPr>
                    <w:t>Lê Ngọc Huy</w:t>
                  </w:r>
                </w:p>
              </w:tc>
              <w:tc>
                <w:tcPr>
                  <w:tcW w:w="2433" w:type="dxa"/>
                </w:tcPr>
                <w:p w14:paraId="14DC136A" w14:textId="691953E6" w:rsidR="00EB6911" w:rsidRPr="00F97046" w:rsidRDefault="00EB6911" w:rsidP="001E0677">
                  <w:pPr>
                    <w:tabs>
                      <w:tab w:val="left" w:pos="3537"/>
                    </w:tabs>
                    <w:spacing w:line="360" w:lineRule="auto"/>
                    <w:rPr>
                      <w:rFonts w:ascii="Times New Roman" w:hAnsi="Times New Roman"/>
                      <w:b/>
                      <w:bCs/>
                      <w:sz w:val="30"/>
                      <w:szCs w:val="26"/>
                    </w:rPr>
                  </w:pPr>
                  <w:r w:rsidRPr="00F97046">
                    <w:rPr>
                      <w:rFonts w:ascii="Times New Roman" w:hAnsi="Times New Roman"/>
                      <w:b/>
                      <w:bCs/>
                      <w:sz w:val="30"/>
                      <w:szCs w:val="26"/>
                    </w:rPr>
                    <w:t>Liễu Hoàng Anh</w:t>
                  </w:r>
                </w:p>
              </w:tc>
            </w:tr>
            <w:tr w:rsidR="000C422D" w:rsidRPr="00F97046" w14:paraId="7D42F5A1" w14:textId="77777777" w:rsidTr="00EB6911">
              <w:tc>
                <w:tcPr>
                  <w:tcW w:w="1158" w:type="dxa"/>
                </w:tcPr>
                <w:p w14:paraId="4961EF25"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3402" w:type="dxa"/>
                </w:tcPr>
                <w:p w14:paraId="4D204B50"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4701" w:type="dxa"/>
                  <w:gridSpan w:val="2"/>
                </w:tcPr>
                <w:p w14:paraId="6AF612FA" w14:textId="77777777" w:rsidR="000C422D" w:rsidRPr="00F97046" w:rsidRDefault="000C422D" w:rsidP="001E0677">
                  <w:pPr>
                    <w:tabs>
                      <w:tab w:val="left" w:pos="3537"/>
                    </w:tabs>
                    <w:spacing w:line="360" w:lineRule="auto"/>
                    <w:rPr>
                      <w:rFonts w:ascii="Times New Roman" w:hAnsi="Times New Roman"/>
                      <w:b/>
                      <w:bCs/>
                      <w:sz w:val="30"/>
                      <w:szCs w:val="26"/>
                    </w:rPr>
                  </w:pPr>
                </w:p>
              </w:tc>
            </w:tr>
            <w:tr w:rsidR="000C422D" w:rsidRPr="00F97046" w14:paraId="0F44689B" w14:textId="77777777" w:rsidTr="00EB6911">
              <w:tc>
                <w:tcPr>
                  <w:tcW w:w="1158" w:type="dxa"/>
                </w:tcPr>
                <w:p w14:paraId="0CD62896"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3402" w:type="dxa"/>
                </w:tcPr>
                <w:p w14:paraId="0EDFC927"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4701" w:type="dxa"/>
                  <w:gridSpan w:val="2"/>
                </w:tcPr>
                <w:p w14:paraId="3A349BA9" w14:textId="77777777" w:rsidR="000C422D" w:rsidRPr="00F97046" w:rsidRDefault="000C422D" w:rsidP="001E0677">
                  <w:pPr>
                    <w:tabs>
                      <w:tab w:val="left" w:pos="3537"/>
                    </w:tabs>
                    <w:spacing w:line="360" w:lineRule="auto"/>
                    <w:rPr>
                      <w:rFonts w:ascii="Times New Roman" w:hAnsi="Times New Roman"/>
                      <w:b/>
                      <w:bCs/>
                      <w:sz w:val="30"/>
                      <w:szCs w:val="26"/>
                    </w:rPr>
                  </w:pPr>
                </w:p>
              </w:tc>
            </w:tr>
            <w:tr w:rsidR="000C422D" w:rsidRPr="00F97046" w14:paraId="221D7502" w14:textId="77777777" w:rsidTr="00EB6911">
              <w:tc>
                <w:tcPr>
                  <w:tcW w:w="1158" w:type="dxa"/>
                </w:tcPr>
                <w:p w14:paraId="4E6DBD5A"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3402" w:type="dxa"/>
                </w:tcPr>
                <w:p w14:paraId="630604A1"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4701" w:type="dxa"/>
                  <w:gridSpan w:val="2"/>
                </w:tcPr>
                <w:p w14:paraId="78EC73A5" w14:textId="77777777" w:rsidR="000C422D" w:rsidRPr="00F97046" w:rsidRDefault="000C422D" w:rsidP="001E0677">
                  <w:pPr>
                    <w:tabs>
                      <w:tab w:val="left" w:pos="3537"/>
                    </w:tabs>
                    <w:spacing w:line="360" w:lineRule="auto"/>
                    <w:rPr>
                      <w:rFonts w:ascii="Times New Roman" w:hAnsi="Times New Roman"/>
                      <w:b/>
                      <w:bCs/>
                      <w:sz w:val="30"/>
                      <w:szCs w:val="26"/>
                    </w:rPr>
                  </w:pPr>
                </w:p>
              </w:tc>
            </w:tr>
            <w:tr w:rsidR="000C422D" w:rsidRPr="00F97046" w14:paraId="5A04A754" w14:textId="77777777" w:rsidTr="00EB6911">
              <w:tc>
                <w:tcPr>
                  <w:tcW w:w="1158" w:type="dxa"/>
                </w:tcPr>
                <w:p w14:paraId="5F1E8F23"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3402" w:type="dxa"/>
                </w:tcPr>
                <w:p w14:paraId="32662182"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4701" w:type="dxa"/>
                  <w:gridSpan w:val="2"/>
                </w:tcPr>
                <w:p w14:paraId="1320525E" w14:textId="77777777" w:rsidR="000C422D" w:rsidRPr="00F97046" w:rsidRDefault="000C422D" w:rsidP="001E0677">
                  <w:pPr>
                    <w:tabs>
                      <w:tab w:val="left" w:pos="3537"/>
                    </w:tabs>
                    <w:spacing w:line="360" w:lineRule="auto"/>
                    <w:rPr>
                      <w:rFonts w:ascii="Times New Roman" w:hAnsi="Times New Roman"/>
                      <w:b/>
                      <w:bCs/>
                      <w:sz w:val="30"/>
                      <w:szCs w:val="26"/>
                    </w:rPr>
                  </w:pPr>
                </w:p>
              </w:tc>
            </w:tr>
            <w:tr w:rsidR="000C422D" w:rsidRPr="00F97046" w14:paraId="08B37673" w14:textId="77777777" w:rsidTr="00EB6911">
              <w:tc>
                <w:tcPr>
                  <w:tcW w:w="1158" w:type="dxa"/>
                </w:tcPr>
                <w:p w14:paraId="7F9430C8"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3402" w:type="dxa"/>
                </w:tcPr>
                <w:p w14:paraId="73205EBE"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4701" w:type="dxa"/>
                  <w:gridSpan w:val="2"/>
                </w:tcPr>
                <w:p w14:paraId="3BDF830E" w14:textId="77777777" w:rsidR="000C422D" w:rsidRPr="00F97046" w:rsidRDefault="000C422D" w:rsidP="001E0677">
                  <w:pPr>
                    <w:tabs>
                      <w:tab w:val="left" w:pos="3537"/>
                    </w:tabs>
                    <w:spacing w:line="360" w:lineRule="auto"/>
                    <w:rPr>
                      <w:rFonts w:ascii="Times New Roman" w:hAnsi="Times New Roman"/>
                      <w:b/>
                      <w:bCs/>
                      <w:sz w:val="30"/>
                      <w:szCs w:val="26"/>
                    </w:rPr>
                  </w:pPr>
                </w:p>
              </w:tc>
            </w:tr>
            <w:tr w:rsidR="000C422D" w:rsidRPr="00F97046" w14:paraId="282B8840" w14:textId="77777777" w:rsidTr="00EB6911">
              <w:tc>
                <w:tcPr>
                  <w:tcW w:w="1158" w:type="dxa"/>
                </w:tcPr>
                <w:p w14:paraId="67D3BC64"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3402" w:type="dxa"/>
                </w:tcPr>
                <w:p w14:paraId="40EF4562" w14:textId="77777777" w:rsidR="000C422D" w:rsidRPr="00F97046" w:rsidRDefault="000C422D" w:rsidP="001E0677">
                  <w:pPr>
                    <w:tabs>
                      <w:tab w:val="left" w:pos="3537"/>
                    </w:tabs>
                    <w:spacing w:line="360" w:lineRule="auto"/>
                    <w:rPr>
                      <w:rFonts w:ascii="Times New Roman" w:hAnsi="Times New Roman"/>
                      <w:b/>
                      <w:bCs/>
                      <w:sz w:val="30"/>
                      <w:szCs w:val="26"/>
                    </w:rPr>
                  </w:pPr>
                </w:p>
              </w:tc>
              <w:tc>
                <w:tcPr>
                  <w:tcW w:w="4701" w:type="dxa"/>
                  <w:gridSpan w:val="2"/>
                </w:tcPr>
                <w:p w14:paraId="3645A083" w14:textId="77777777" w:rsidR="000C422D" w:rsidRPr="00F97046" w:rsidRDefault="000C422D" w:rsidP="001E0677">
                  <w:pPr>
                    <w:tabs>
                      <w:tab w:val="left" w:pos="3537"/>
                    </w:tabs>
                    <w:spacing w:line="360" w:lineRule="auto"/>
                    <w:rPr>
                      <w:rFonts w:ascii="Times New Roman" w:hAnsi="Times New Roman"/>
                      <w:b/>
                      <w:bCs/>
                      <w:sz w:val="30"/>
                      <w:szCs w:val="26"/>
                    </w:rPr>
                  </w:pPr>
                </w:p>
              </w:tc>
            </w:tr>
          </w:tbl>
          <w:p w14:paraId="0BF769FA" w14:textId="77777777" w:rsidR="0046008A" w:rsidRPr="00F97046" w:rsidRDefault="0046008A" w:rsidP="001E0677">
            <w:pPr>
              <w:tabs>
                <w:tab w:val="left" w:pos="3537"/>
              </w:tabs>
              <w:spacing w:line="360" w:lineRule="auto"/>
              <w:rPr>
                <w:rFonts w:ascii="Times New Roman" w:hAnsi="Times New Roman"/>
                <w:b/>
                <w:bCs/>
                <w:sz w:val="30"/>
                <w:szCs w:val="26"/>
              </w:rPr>
            </w:pPr>
          </w:p>
        </w:tc>
      </w:tr>
    </w:tbl>
    <w:p w14:paraId="3A0D5909" w14:textId="77777777" w:rsidR="00B61B65" w:rsidRPr="00F97046" w:rsidRDefault="00B61B65" w:rsidP="001E0677">
      <w:pPr>
        <w:tabs>
          <w:tab w:val="left" w:pos="3537"/>
        </w:tabs>
        <w:spacing w:line="360" w:lineRule="auto"/>
        <w:rPr>
          <w:rFonts w:ascii="Times New Roman" w:hAnsi="Times New Roman"/>
          <w:b/>
          <w:bCs/>
          <w:sz w:val="30"/>
          <w:szCs w:val="26"/>
        </w:rPr>
      </w:pPr>
    </w:p>
    <w:p w14:paraId="782774AA" w14:textId="77777777" w:rsidR="003A4E23" w:rsidRPr="00F97046" w:rsidRDefault="003A4E23" w:rsidP="003A4E23">
      <w:pPr>
        <w:tabs>
          <w:tab w:val="left" w:pos="3537"/>
        </w:tabs>
        <w:spacing w:line="360" w:lineRule="auto"/>
        <w:rPr>
          <w:rFonts w:ascii="Times New Roman" w:hAnsi="Times New Roman"/>
          <w:b/>
          <w:bCs/>
          <w:sz w:val="26"/>
          <w:szCs w:val="26"/>
        </w:rPr>
      </w:pPr>
    </w:p>
    <w:p w14:paraId="1CB38CF4" w14:textId="77777777" w:rsidR="003A4E23" w:rsidRPr="00F97046" w:rsidRDefault="003A4E23" w:rsidP="003A4E23">
      <w:pPr>
        <w:tabs>
          <w:tab w:val="left" w:pos="3537"/>
        </w:tabs>
        <w:spacing w:line="360" w:lineRule="auto"/>
        <w:rPr>
          <w:rFonts w:ascii="Times New Roman" w:hAnsi="Times New Roman"/>
          <w:b/>
          <w:bCs/>
          <w:sz w:val="26"/>
          <w:szCs w:val="26"/>
        </w:rPr>
      </w:pPr>
    </w:p>
    <w:p w14:paraId="660A744E"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3A1CB2AC"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79FF3E42"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500458A5"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51C996B8"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3DA7F672"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6FA658F0"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2BE1253E"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775E991B"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03249BFF"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2E812A6E"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2C45788F"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002ED215"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1F3E11B9"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2B3AB27D"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05DE23D4"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36113B42"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4E1B1224"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3DDBDB93"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36835CD6"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688D4DB0"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5EBDF3C3" w14:textId="77777777" w:rsidR="003A4E23" w:rsidRPr="00F97046" w:rsidRDefault="003A4E23" w:rsidP="00CB4635">
      <w:pPr>
        <w:tabs>
          <w:tab w:val="left" w:pos="3537"/>
        </w:tabs>
        <w:spacing w:line="360" w:lineRule="auto"/>
        <w:jc w:val="right"/>
        <w:rPr>
          <w:rFonts w:ascii="Times New Roman" w:hAnsi="Times New Roman"/>
          <w:b/>
          <w:bCs/>
          <w:sz w:val="26"/>
          <w:szCs w:val="26"/>
        </w:rPr>
      </w:pPr>
    </w:p>
    <w:p w14:paraId="5F2EC08B" w14:textId="77777777" w:rsidR="00FF33E1" w:rsidRPr="00F97046" w:rsidRDefault="00FF33E1" w:rsidP="002C1435">
      <w:pPr>
        <w:pStyle w:val="Heading1"/>
        <w:jc w:val="center"/>
        <w:rPr>
          <w:rFonts w:ascii="Times New Roman" w:hAnsi="Times New Roman" w:cs="Times New Roman"/>
          <w:b/>
          <w:color w:val="auto"/>
          <w:sz w:val="28"/>
          <w:szCs w:val="28"/>
        </w:rPr>
      </w:pPr>
      <w:bookmarkStart w:id="8" w:name="_Toc473484057"/>
      <w:bookmarkStart w:id="9" w:name="_Toc473484202"/>
      <w:bookmarkStart w:id="10" w:name="_Toc474362281"/>
      <w:bookmarkStart w:id="11" w:name="_Toc474362430"/>
      <w:bookmarkStart w:id="12" w:name="_Toc474362575"/>
      <w:bookmarkStart w:id="13" w:name="_Toc503108763"/>
    </w:p>
    <w:p w14:paraId="1F9D81D2" w14:textId="77777777" w:rsidR="00FF33E1" w:rsidRPr="00F97046" w:rsidRDefault="00FF33E1" w:rsidP="002C1435">
      <w:pPr>
        <w:pStyle w:val="Heading1"/>
        <w:jc w:val="center"/>
        <w:rPr>
          <w:rFonts w:ascii="Times New Roman" w:hAnsi="Times New Roman" w:cs="Times New Roman"/>
          <w:b/>
          <w:color w:val="auto"/>
          <w:sz w:val="28"/>
          <w:szCs w:val="28"/>
        </w:rPr>
      </w:pPr>
    </w:p>
    <w:p w14:paraId="788A0949" w14:textId="77777777" w:rsidR="00FF33E1" w:rsidRPr="00F97046" w:rsidRDefault="00FF33E1" w:rsidP="002C1435">
      <w:pPr>
        <w:pStyle w:val="Heading1"/>
        <w:jc w:val="center"/>
        <w:rPr>
          <w:rFonts w:ascii="Times New Roman" w:hAnsi="Times New Roman" w:cs="Times New Roman"/>
          <w:b/>
          <w:color w:val="auto"/>
          <w:sz w:val="28"/>
          <w:szCs w:val="28"/>
        </w:rPr>
      </w:pPr>
    </w:p>
    <w:p w14:paraId="629337F8" w14:textId="77777777" w:rsidR="00FF33E1" w:rsidRPr="00F97046" w:rsidRDefault="00FF33E1" w:rsidP="002C1435">
      <w:pPr>
        <w:pStyle w:val="Heading1"/>
        <w:jc w:val="center"/>
        <w:rPr>
          <w:rFonts w:ascii="Times New Roman" w:hAnsi="Times New Roman" w:cs="Times New Roman"/>
          <w:b/>
          <w:color w:val="auto"/>
          <w:sz w:val="28"/>
          <w:szCs w:val="28"/>
        </w:rPr>
      </w:pPr>
    </w:p>
    <w:p w14:paraId="44D70813" w14:textId="77777777" w:rsidR="00FF33E1" w:rsidRPr="00F97046" w:rsidRDefault="00FF33E1" w:rsidP="002C1435">
      <w:pPr>
        <w:pStyle w:val="Heading1"/>
        <w:jc w:val="center"/>
        <w:rPr>
          <w:rFonts w:ascii="Times New Roman" w:hAnsi="Times New Roman" w:cs="Times New Roman"/>
          <w:b/>
          <w:color w:val="auto"/>
          <w:sz w:val="28"/>
          <w:szCs w:val="28"/>
        </w:rPr>
      </w:pPr>
    </w:p>
    <w:p w14:paraId="085D98B9" w14:textId="77777777" w:rsidR="00FF33E1" w:rsidRPr="00F97046" w:rsidRDefault="00FF33E1" w:rsidP="002C1435">
      <w:pPr>
        <w:pStyle w:val="Heading1"/>
        <w:jc w:val="center"/>
        <w:rPr>
          <w:rFonts w:ascii="Times New Roman" w:hAnsi="Times New Roman" w:cs="Times New Roman"/>
          <w:b/>
          <w:color w:val="auto"/>
          <w:sz w:val="28"/>
          <w:szCs w:val="28"/>
        </w:rPr>
      </w:pPr>
    </w:p>
    <w:p w14:paraId="09B8A031" w14:textId="77777777" w:rsidR="00FF33E1" w:rsidRPr="00F97046" w:rsidRDefault="00FF33E1" w:rsidP="002C1435">
      <w:pPr>
        <w:pStyle w:val="Heading1"/>
        <w:jc w:val="center"/>
        <w:rPr>
          <w:rFonts w:ascii="Times New Roman" w:hAnsi="Times New Roman" w:cs="Times New Roman"/>
          <w:b/>
          <w:color w:val="auto"/>
          <w:sz w:val="28"/>
          <w:szCs w:val="28"/>
        </w:rPr>
      </w:pPr>
    </w:p>
    <w:p w14:paraId="0AE62702" w14:textId="77777777" w:rsidR="00FF33E1" w:rsidRPr="00F97046" w:rsidRDefault="00FF33E1" w:rsidP="002C1435">
      <w:pPr>
        <w:pStyle w:val="Heading1"/>
        <w:jc w:val="center"/>
        <w:rPr>
          <w:rFonts w:ascii="Times New Roman" w:hAnsi="Times New Roman" w:cs="Times New Roman"/>
          <w:b/>
          <w:color w:val="auto"/>
          <w:sz w:val="28"/>
          <w:szCs w:val="28"/>
        </w:rPr>
      </w:pPr>
    </w:p>
    <w:p w14:paraId="3A733BD6" w14:textId="77777777" w:rsidR="00FF33E1" w:rsidRPr="00F97046" w:rsidRDefault="00FF33E1" w:rsidP="002C1435">
      <w:pPr>
        <w:pStyle w:val="Heading1"/>
        <w:jc w:val="center"/>
        <w:rPr>
          <w:rFonts w:ascii="Times New Roman" w:hAnsi="Times New Roman" w:cs="Times New Roman"/>
          <w:b/>
          <w:color w:val="auto"/>
          <w:sz w:val="28"/>
          <w:szCs w:val="28"/>
        </w:rPr>
      </w:pPr>
    </w:p>
    <w:p w14:paraId="71CB5ED9" w14:textId="77777777" w:rsidR="00FF33E1" w:rsidRPr="00F97046" w:rsidRDefault="00FF33E1" w:rsidP="002C1435">
      <w:pPr>
        <w:pStyle w:val="Heading1"/>
        <w:jc w:val="center"/>
        <w:rPr>
          <w:rFonts w:ascii="Times New Roman" w:hAnsi="Times New Roman" w:cs="Times New Roman"/>
          <w:b/>
          <w:color w:val="auto"/>
          <w:sz w:val="28"/>
          <w:szCs w:val="28"/>
        </w:rPr>
      </w:pPr>
    </w:p>
    <w:p w14:paraId="2202B06E" w14:textId="77777777" w:rsidR="00FF33E1" w:rsidRPr="00F97046" w:rsidRDefault="00FF33E1" w:rsidP="002C1435">
      <w:pPr>
        <w:pStyle w:val="Heading1"/>
        <w:jc w:val="center"/>
        <w:rPr>
          <w:rFonts w:ascii="Times New Roman" w:hAnsi="Times New Roman" w:cs="Times New Roman"/>
          <w:b/>
          <w:color w:val="auto"/>
          <w:sz w:val="28"/>
          <w:szCs w:val="28"/>
        </w:rPr>
      </w:pPr>
    </w:p>
    <w:p w14:paraId="5C3740B4" w14:textId="77777777" w:rsidR="00FF33E1" w:rsidRPr="00F97046" w:rsidRDefault="00FF33E1" w:rsidP="002C1435">
      <w:pPr>
        <w:pStyle w:val="Heading1"/>
        <w:jc w:val="center"/>
        <w:rPr>
          <w:rFonts w:ascii="Times New Roman" w:hAnsi="Times New Roman" w:cs="Times New Roman"/>
          <w:b/>
          <w:color w:val="auto"/>
          <w:sz w:val="28"/>
          <w:szCs w:val="28"/>
        </w:rPr>
      </w:pPr>
    </w:p>
    <w:p w14:paraId="4EBA23F0" w14:textId="77777777" w:rsidR="00FF33E1" w:rsidRPr="00F97046" w:rsidRDefault="00FF33E1" w:rsidP="002C1435">
      <w:pPr>
        <w:pStyle w:val="Heading1"/>
        <w:jc w:val="center"/>
        <w:rPr>
          <w:rFonts w:ascii="Times New Roman" w:hAnsi="Times New Roman" w:cs="Times New Roman"/>
          <w:b/>
          <w:color w:val="auto"/>
          <w:sz w:val="28"/>
          <w:szCs w:val="28"/>
        </w:rPr>
      </w:pPr>
    </w:p>
    <w:p w14:paraId="56019344" w14:textId="77777777" w:rsidR="00FF33E1" w:rsidRPr="00F97046" w:rsidRDefault="00FF33E1" w:rsidP="002C1435">
      <w:pPr>
        <w:pStyle w:val="Heading1"/>
        <w:jc w:val="center"/>
        <w:rPr>
          <w:rFonts w:ascii="Times New Roman" w:hAnsi="Times New Roman" w:cs="Times New Roman"/>
          <w:b/>
          <w:color w:val="auto"/>
          <w:sz w:val="28"/>
          <w:szCs w:val="28"/>
        </w:rPr>
      </w:pPr>
    </w:p>
    <w:p w14:paraId="157B72D2" w14:textId="77777777" w:rsidR="00FF33E1" w:rsidRPr="00F97046" w:rsidRDefault="00FF33E1" w:rsidP="002C1435">
      <w:pPr>
        <w:pStyle w:val="Heading1"/>
        <w:jc w:val="center"/>
        <w:rPr>
          <w:rFonts w:ascii="Times New Roman" w:hAnsi="Times New Roman" w:cs="Times New Roman"/>
          <w:b/>
          <w:color w:val="auto"/>
          <w:sz w:val="28"/>
          <w:szCs w:val="28"/>
        </w:rPr>
      </w:pPr>
    </w:p>
    <w:p w14:paraId="3BF090F8" w14:textId="77777777" w:rsidR="00FF33E1" w:rsidRPr="00F97046" w:rsidRDefault="00FF33E1" w:rsidP="002C1435">
      <w:pPr>
        <w:pStyle w:val="Heading1"/>
        <w:jc w:val="center"/>
        <w:rPr>
          <w:rFonts w:ascii="Times New Roman" w:hAnsi="Times New Roman" w:cs="Times New Roman"/>
          <w:b/>
          <w:color w:val="auto"/>
          <w:sz w:val="28"/>
          <w:szCs w:val="28"/>
        </w:rPr>
      </w:pPr>
    </w:p>
    <w:p w14:paraId="16F65A28" w14:textId="77777777" w:rsidR="00FF33E1" w:rsidRPr="00F97046" w:rsidRDefault="00FF33E1" w:rsidP="002C1435">
      <w:pPr>
        <w:pStyle w:val="Heading1"/>
        <w:jc w:val="center"/>
        <w:rPr>
          <w:rFonts w:ascii="Times New Roman" w:hAnsi="Times New Roman" w:cs="Times New Roman"/>
          <w:b/>
          <w:color w:val="auto"/>
          <w:sz w:val="28"/>
          <w:szCs w:val="28"/>
        </w:rPr>
      </w:pPr>
    </w:p>
    <w:p w14:paraId="03ED5EC4" w14:textId="77777777" w:rsidR="00FF33E1" w:rsidRPr="00F97046" w:rsidRDefault="00FF33E1" w:rsidP="002C1435">
      <w:pPr>
        <w:pStyle w:val="Heading1"/>
        <w:jc w:val="center"/>
        <w:rPr>
          <w:rFonts w:ascii="Times New Roman" w:hAnsi="Times New Roman" w:cs="Times New Roman"/>
          <w:b/>
          <w:color w:val="auto"/>
          <w:sz w:val="28"/>
          <w:szCs w:val="28"/>
        </w:rPr>
      </w:pPr>
    </w:p>
    <w:p w14:paraId="44593B74" w14:textId="77777777" w:rsidR="00FF33E1" w:rsidRPr="00F97046" w:rsidRDefault="00FF33E1" w:rsidP="002C1435">
      <w:pPr>
        <w:pStyle w:val="Heading1"/>
        <w:jc w:val="center"/>
        <w:rPr>
          <w:rFonts w:ascii="Times New Roman" w:hAnsi="Times New Roman" w:cs="Times New Roman"/>
          <w:b/>
          <w:color w:val="auto"/>
          <w:sz w:val="28"/>
          <w:szCs w:val="28"/>
        </w:rPr>
      </w:pPr>
    </w:p>
    <w:p w14:paraId="2E4A9819" w14:textId="77777777" w:rsidR="00FF33E1" w:rsidRPr="00F97046" w:rsidRDefault="00FF33E1" w:rsidP="002C1435">
      <w:pPr>
        <w:pStyle w:val="Heading1"/>
        <w:jc w:val="center"/>
        <w:rPr>
          <w:rFonts w:ascii="Times New Roman" w:hAnsi="Times New Roman" w:cs="Times New Roman"/>
          <w:b/>
          <w:color w:val="auto"/>
          <w:sz w:val="28"/>
          <w:szCs w:val="28"/>
        </w:rPr>
      </w:pPr>
    </w:p>
    <w:p w14:paraId="7EB9D171" w14:textId="77777777" w:rsidR="00FF33E1" w:rsidRPr="00F97046" w:rsidRDefault="00FF33E1" w:rsidP="002C1435">
      <w:pPr>
        <w:pStyle w:val="Heading1"/>
        <w:jc w:val="center"/>
        <w:rPr>
          <w:rFonts w:ascii="Times New Roman" w:hAnsi="Times New Roman" w:cs="Times New Roman"/>
          <w:b/>
          <w:color w:val="auto"/>
          <w:sz w:val="28"/>
          <w:szCs w:val="28"/>
        </w:rPr>
      </w:pPr>
    </w:p>
    <w:p w14:paraId="39A4DE80" w14:textId="77777777" w:rsidR="00FF33E1" w:rsidRPr="00F97046" w:rsidRDefault="00FF33E1" w:rsidP="002C1435">
      <w:pPr>
        <w:pStyle w:val="Heading1"/>
        <w:jc w:val="center"/>
        <w:rPr>
          <w:rFonts w:ascii="Times New Roman" w:hAnsi="Times New Roman" w:cs="Times New Roman"/>
          <w:b/>
          <w:color w:val="auto"/>
          <w:sz w:val="28"/>
          <w:szCs w:val="28"/>
        </w:rPr>
      </w:pPr>
    </w:p>
    <w:p w14:paraId="04F8B77C" w14:textId="77777777" w:rsidR="00FF33E1" w:rsidRPr="00F97046" w:rsidRDefault="00FF33E1" w:rsidP="002C1435">
      <w:pPr>
        <w:pStyle w:val="Heading1"/>
        <w:jc w:val="center"/>
        <w:rPr>
          <w:rFonts w:ascii="Times New Roman" w:hAnsi="Times New Roman" w:cs="Times New Roman"/>
          <w:b/>
          <w:color w:val="auto"/>
          <w:sz w:val="28"/>
          <w:szCs w:val="28"/>
        </w:rPr>
      </w:pPr>
    </w:p>
    <w:p w14:paraId="54A3C180" w14:textId="77777777" w:rsidR="00FF33E1" w:rsidRPr="00F97046" w:rsidRDefault="00FF33E1" w:rsidP="002C1435">
      <w:pPr>
        <w:pStyle w:val="Heading1"/>
        <w:jc w:val="center"/>
        <w:rPr>
          <w:rFonts w:ascii="Times New Roman" w:hAnsi="Times New Roman" w:cs="Times New Roman"/>
          <w:b/>
          <w:color w:val="auto"/>
          <w:sz w:val="28"/>
          <w:szCs w:val="28"/>
        </w:rPr>
      </w:pPr>
    </w:p>
    <w:p w14:paraId="294320D8" w14:textId="77777777" w:rsidR="00FF33E1" w:rsidRPr="00F97046" w:rsidRDefault="00FF33E1" w:rsidP="002C1435">
      <w:pPr>
        <w:pStyle w:val="Heading1"/>
        <w:jc w:val="center"/>
        <w:rPr>
          <w:rFonts w:ascii="Times New Roman" w:hAnsi="Times New Roman" w:cs="Times New Roman"/>
          <w:b/>
          <w:color w:val="auto"/>
          <w:sz w:val="28"/>
          <w:szCs w:val="28"/>
        </w:rPr>
      </w:pPr>
    </w:p>
    <w:p w14:paraId="156450D6" w14:textId="13ED5C9C" w:rsidR="00135684" w:rsidRPr="00F97046" w:rsidRDefault="0080264B" w:rsidP="002C1435">
      <w:pPr>
        <w:pStyle w:val="Heading1"/>
        <w:jc w:val="center"/>
        <w:rPr>
          <w:rFonts w:ascii="Times New Roman" w:hAnsi="Times New Roman" w:cs="Times New Roman"/>
          <w:b/>
          <w:color w:val="auto"/>
          <w:sz w:val="28"/>
          <w:szCs w:val="28"/>
        </w:rPr>
      </w:pPr>
      <w:r w:rsidRPr="00F97046">
        <w:rPr>
          <w:rFonts w:ascii="Times New Roman" w:hAnsi="Times New Roman" w:cs="Times New Roman"/>
          <w:b/>
          <w:color w:val="auto"/>
          <w:sz w:val="28"/>
          <w:szCs w:val="28"/>
        </w:rPr>
        <w:t>MỤC LỤC</w:t>
      </w:r>
      <w:bookmarkEnd w:id="8"/>
      <w:bookmarkEnd w:id="9"/>
      <w:bookmarkEnd w:id="10"/>
      <w:bookmarkEnd w:id="11"/>
      <w:bookmarkEnd w:id="12"/>
      <w:bookmarkEnd w:id="13"/>
    </w:p>
    <w:sdt>
      <w:sdtPr>
        <w:rPr>
          <w:rFonts w:ascii="Times New Roman" w:eastAsia="Times New Roman" w:hAnsi="Times New Roman" w:cs="Times New Roman"/>
          <w:color w:val="auto"/>
          <w:sz w:val="24"/>
          <w:szCs w:val="20"/>
        </w:rPr>
        <w:id w:val="-217051253"/>
        <w:docPartObj>
          <w:docPartGallery w:val="Table of Contents"/>
          <w:docPartUnique/>
        </w:docPartObj>
      </w:sdtPr>
      <w:sdtEndPr>
        <w:rPr>
          <w:b/>
          <w:bCs/>
          <w:noProof/>
        </w:rPr>
      </w:sdtEndPr>
      <w:sdtContent>
        <w:p w14:paraId="1CB527F3" w14:textId="083522E6" w:rsidR="00F23905" w:rsidRPr="000D6417" w:rsidRDefault="00F23905">
          <w:pPr>
            <w:pStyle w:val="TOCHeading"/>
            <w:rPr>
              <w:rFonts w:ascii="Times New Roman" w:hAnsi="Times New Roman" w:cs="Times New Roman"/>
            </w:rPr>
          </w:pPr>
          <w:r w:rsidRPr="00F97046">
            <w:rPr>
              <w:rFonts w:ascii="Times New Roman" w:hAnsi="Times New Roman" w:cs="Times New Roman"/>
            </w:rPr>
            <w:t>Contents</w:t>
          </w:r>
        </w:p>
        <w:p w14:paraId="53F147A1" w14:textId="77777777" w:rsidR="00626E43" w:rsidRPr="000D6417" w:rsidRDefault="00F23905">
          <w:pPr>
            <w:pStyle w:val="TOC1"/>
            <w:tabs>
              <w:tab w:val="right" w:leader="dot" w:pos="8778"/>
            </w:tabs>
            <w:rPr>
              <w:rFonts w:ascii="Times New Roman" w:eastAsiaTheme="minorEastAsia" w:hAnsi="Times New Roman"/>
              <w:noProof/>
              <w:sz w:val="22"/>
              <w:szCs w:val="22"/>
            </w:rPr>
          </w:pPr>
          <w:r w:rsidRPr="000D6417">
            <w:rPr>
              <w:rFonts w:ascii="Times New Roman" w:hAnsi="Times New Roman"/>
            </w:rPr>
            <w:fldChar w:fldCharType="begin"/>
          </w:r>
          <w:r w:rsidRPr="000D6417">
            <w:rPr>
              <w:rFonts w:ascii="Times New Roman" w:hAnsi="Times New Roman"/>
            </w:rPr>
            <w:instrText xml:space="preserve"> TOC \o "1-3" \h \z \u </w:instrText>
          </w:r>
          <w:r w:rsidRPr="000D6417">
            <w:rPr>
              <w:rFonts w:ascii="Times New Roman" w:hAnsi="Times New Roman"/>
            </w:rPr>
            <w:fldChar w:fldCharType="separate"/>
          </w:r>
          <w:hyperlink w:anchor="_Toc503108762" w:history="1">
            <w:r w:rsidR="00626E43" w:rsidRPr="000D6417">
              <w:rPr>
                <w:rStyle w:val="Hyperlink"/>
                <w:rFonts w:ascii="Times New Roman" w:hAnsi="Times New Roman"/>
                <w:noProof/>
              </w:rPr>
              <w:t>LỜI CẢM ƠN</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_Toc503108762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iv</w:t>
            </w:r>
            <w:r w:rsidR="00626E43" w:rsidRPr="000D6417">
              <w:rPr>
                <w:rFonts w:ascii="Times New Roman" w:hAnsi="Times New Roman"/>
                <w:noProof/>
                <w:webHidden/>
              </w:rPr>
              <w:fldChar w:fldCharType="end"/>
            </w:r>
          </w:hyperlink>
        </w:p>
        <w:p w14:paraId="6A55BD02"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763" w:history="1">
            <w:r w:rsidR="00626E43" w:rsidRPr="000D6417">
              <w:rPr>
                <w:rStyle w:val="Hyperlink"/>
                <w:rFonts w:ascii="Times New Roman" w:hAnsi="Times New Roman"/>
                <w:noProof/>
              </w:rPr>
              <w:t>MỤC LỤC</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_Toc503108763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v</w:t>
            </w:r>
            <w:r w:rsidR="00626E43" w:rsidRPr="000D6417">
              <w:rPr>
                <w:rFonts w:ascii="Times New Roman" w:hAnsi="Times New Roman"/>
                <w:noProof/>
                <w:webHidden/>
              </w:rPr>
              <w:fldChar w:fldCharType="end"/>
            </w:r>
          </w:hyperlink>
        </w:p>
        <w:p w14:paraId="7640E78A"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764" w:history="1">
            <w:r w:rsidR="00626E43" w:rsidRPr="000D6417">
              <w:rPr>
                <w:rStyle w:val="Hyperlink"/>
                <w:rFonts w:ascii="Times New Roman" w:hAnsi="Times New Roman"/>
                <w:noProof/>
              </w:rPr>
              <w:t>DANH MỤC HÌNH ẢNH</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_Toc503108764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viii</w:t>
            </w:r>
            <w:r w:rsidR="00626E43" w:rsidRPr="000D6417">
              <w:rPr>
                <w:rFonts w:ascii="Times New Roman" w:hAnsi="Times New Roman"/>
                <w:noProof/>
                <w:webHidden/>
              </w:rPr>
              <w:fldChar w:fldCharType="end"/>
            </w:r>
          </w:hyperlink>
        </w:p>
        <w:p w14:paraId="32FF95F7"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765" w:history="1">
            <w:r w:rsidR="00626E43" w:rsidRPr="000D6417">
              <w:rPr>
                <w:rStyle w:val="Hyperlink"/>
                <w:rFonts w:ascii="Times New Roman" w:hAnsi="Times New Roman"/>
                <w:noProof/>
              </w:rPr>
              <w:t>DANH MỤC BẢNG</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_Toc503108765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xi</w:t>
            </w:r>
            <w:r w:rsidR="00626E43" w:rsidRPr="000D6417">
              <w:rPr>
                <w:rFonts w:ascii="Times New Roman" w:hAnsi="Times New Roman"/>
                <w:noProof/>
                <w:webHidden/>
              </w:rPr>
              <w:fldChar w:fldCharType="end"/>
            </w:r>
          </w:hyperlink>
        </w:p>
        <w:p w14:paraId="1228EFE3"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766" w:history="1">
            <w:r w:rsidR="00626E43" w:rsidRPr="000D6417">
              <w:rPr>
                <w:rStyle w:val="Hyperlink"/>
                <w:rFonts w:ascii="Times New Roman" w:hAnsi="Times New Roman"/>
                <w:noProof/>
              </w:rPr>
              <w:t>DANH MỤC CHỮ VIẾT TẮT</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_Toc503108766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xii</w:t>
            </w:r>
            <w:r w:rsidR="00626E43" w:rsidRPr="000D6417">
              <w:rPr>
                <w:rFonts w:ascii="Times New Roman" w:hAnsi="Times New Roman"/>
                <w:noProof/>
                <w:webHidden/>
              </w:rPr>
              <w:fldChar w:fldCharType="end"/>
            </w:r>
          </w:hyperlink>
        </w:p>
        <w:p w14:paraId="4787920F"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767" w:history="1">
            <w:r w:rsidR="00626E43" w:rsidRPr="000D6417">
              <w:rPr>
                <w:rStyle w:val="Hyperlink"/>
                <w:rFonts w:ascii="Times New Roman" w:hAnsi="Times New Roman"/>
                <w:noProof/>
              </w:rPr>
              <w:t>TÓM TẮT BÁO CÁO</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_Toc503108767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i</w:t>
            </w:r>
            <w:r w:rsidR="00626E43" w:rsidRPr="000D6417">
              <w:rPr>
                <w:rFonts w:ascii="Times New Roman" w:hAnsi="Times New Roman"/>
                <w:noProof/>
                <w:webHidden/>
              </w:rPr>
              <w:fldChar w:fldCharType="end"/>
            </w:r>
          </w:hyperlink>
        </w:p>
        <w:p w14:paraId="36FB24F0"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768" w:history="1">
            <w:r w:rsidR="00626E43" w:rsidRPr="000D6417">
              <w:rPr>
                <w:rStyle w:val="Hyperlink"/>
                <w:rFonts w:ascii="Times New Roman" w:hAnsi="Times New Roman"/>
                <w:noProof/>
              </w:rPr>
              <w:t>CHƯƠNG 1. TỔNG QUAN ĐỀ TÀI</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_Toc503108768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5BC4DCB5" w14:textId="77777777" w:rsidR="00626E43" w:rsidRPr="000D6417" w:rsidRDefault="00E22CE9">
          <w:pPr>
            <w:pStyle w:val="TOC2"/>
            <w:rPr>
              <w:rFonts w:eastAsiaTheme="minorEastAsia"/>
              <w:sz w:val="22"/>
              <w:szCs w:val="22"/>
            </w:rPr>
          </w:pPr>
          <w:hyperlink w:anchor="_Toc503108769" w:history="1">
            <w:r w:rsidR="00626E43" w:rsidRPr="000D6417">
              <w:rPr>
                <w:rStyle w:val="Hyperlink"/>
              </w:rPr>
              <w:t>1.1 Lý do chọn đề tài</w:t>
            </w:r>
            <w:r w:rsidR="00626E43" w:rsidRPr="000D6417">
              <w:rPr>
                <w:webHidden/>
              </w:rPr>
              <w:tab/>
            </w:r>
            <w:r w:rsidR="00626E43" w:rsidRPr="000D6417">
              <w:rPr>
                <w:webHidden/>
              </w:rPr>
              <w:fldChar w:fldCharType="begin"/>
            </w:r>
            <w:r w:rsidR="00626E43" w:rsidRPr="000D6417">
              <w:rPr>
                <w:webHidden/>
              </w:rPr>
              <w:instrText xml:space="preserve"> PAGEREF _Toc503108769 \h </w:instrText>
            </w:r>
            <w:r w:rsidR="00626E43" w:rsidRPr="000D6417">
              <w:rPr>
                <w:webHidden/>
              </w:rPr>
            </w:r>
            <w:r w:rsidR="00626E43" w:rsidRPr="000D6417">
              <w:rPr>
                <w:webHidden/>
              </w:rPr>
              <w:fldChar w:fldCharType="separate"/>
            </w:r>
            <w:r w:rsidR="00626E43" w:rsidRPr="000D6417">
              <w:rPr>
                <w:webHidden/>
              </w:rPr>
              <w:t>1</w:t>
            </w:r>
            <w:r w:rsidR="00626E43" w:rsidRPr="000D6417">
              <w:rPr>
                <w:webHidden/>
              </w:rPr>
              <w:fldChar w:fldCharType="end"/>
            </w:r>
          </w:hyperlink>
        </w:p>
        <w:p w14:paraId="2A53FD92" w14:textId="77777777" w:rsidR="00626E43" w:rsidRPr="000D6417" w:rsidRDefault="00E22CE9">
          <w:pPr>
            <w:pStyle w:val="TOC2"/>
            <w:rPr>
              <w:rFonts w:eastAsiaTheme="minorEastAsia"/>
              <w:sz w:val="22"/>
              <w:szCs w:val="22"/>
            </w:rPr>
          </w:pPr>
          <w:hyperlink w:anchor="_Toc503108770" w:history="1">
            <w:r w:rsidR="00626E43" w:rsidRPr="000D6417">
              <w:rPr>
                <w:rStyle w:val="Hyperlink"/>
              </w:rPr>
              <w:t>1.2 Giới thiệu đề tài</w:t>
            </w:r>
            <w:r w:rsidR="00626E43" w:rsidRPr="000D6417">
              <w:rPr>
                <w:webHidden/>
              </w:rPr>
              <w:tab/>
            </w:r>
            <w:r w:rsidR="00626E43" w:rsidRPr="000D6417">
              <w:rPr>
                <w:webHidden/>
              </w:rPr>
              <w:fldChar w:fldCharType="begin"/>
            </w:r>
            <w:r w:rsidR="00626E43" w:rsidRPr="000D6417">
              <w:rPr>
                <w:webHidden/>
              </w:rPr>
              <w:instrText xml:space="preserve"> PAGEREF _Toc503108770 \h </w:instrText>
            </w:r>
            <w:r w:rsidR="00626E43" w:rsidRPr="000D6417">
              <w:rPr>
                <w:webHidden/>
              </w:rPr>
            </w:r>
            <w:r w:rsidR="00626E43" w:rsidRPr="000D6417">
              <w:rPr>
                <w:webHidden/>
              </w:rPr>
              <w:fldChar w:fldCharType="separate"/>
            </w:r>
            <w:r w:rsidR="00626E43" w:rsidRPr="000D6417">
              <w:rPr>
                <w:webHidden/>
              </w:rPr>
              <w:t>1</w:t>
            </w:r>
            <w:r w:rsidR="00626E43" w:rsidRPr="000D6417">
              <w:rPr>
                <w:webHidden/>
              </w:rPr>
              <w:fldChar w:fldCharType="end"/>
            </w:r>
          </w:hyperlink>
        </w:p>
        <w:p w14:paraId="7333A081" w14:textId="77777777" w:rsidR="00626E43" w:rsidRPr="000D6417" w:rsidRDefault="00E22CE9">
          <w:pPr>
            <w:pStyle w:val="TOC2"/>
            <w:rPr>
              <w:rFonts w:eastAsiaTheme="minorEastAsia"/>
              <w:sz w:val="22"/>
              <w:szCs w:val="22"/>
            </w:rPr>
          </w:pPr>
          <w:hyperlink w:anchor="_Toc503108771" w:history="1">
            <w:r w:rsidR="00626E43" w:rsidRPr="000D6417">
              <w:rPr>
                <w:rStyle w:val="Hyperlink"/>
              </w:rPr>
              <w:t>1.3 Tình hình nghiên cứu trong và ngoài nước</w:t>
            </w:r>
            <w:r w:rsidR="00626E43" w:rsidRPr="000D6417">
              <w:rPr>
                <w:webHidden/>
              </w:rPr>
              <w:tab/>
            </w:r>
            <w:r w:rsidR="00626E43" w:rsidRPr="000D6417">
              <w:rPr>
                <w:webHidden/>
              </w:rPr>
              <w:fldChar w:fldCharType="begin"/>
            </w:r>
            <w:r w:rsidR="00626E43" w:rsidRPr="000D6417">
              <w:rPr>
                <w:webHidden/>
              </w:rPr>
              <w:instrText xml:space="preserve"> PAGEREF _Toc503108771 \h </w:instrText>
            </w:r>
            <w:r w:rsidR="00626E43" w:rsidRPr="000D6417">
              <w:rPr>
                <w:webHidden/>
              </w:rPr>
            </w:r>
            <w:r w:rsidR="00626E43" w:rsidRPr="000D6417">
              <w:rPr>
                <w:webHidden/>
              </w:rPr>
              <w:fldChar w:fldCharType="separate"/>
            </w:r>
            <w:r w:rsidR="00626E43" w:rsidRPr="000D6417">
              <w:rPr>
                <w:webHidden/>
              </w:rPr>
              <w:t>1</w:t>
            </w:r>
            <w:r w:rsidR="00626E43" w:rsidRPr="000D6417">
              <w:rPr>
                <w:webHidden/>
              </w:rPr>
              <w:fldChar w:fldCharType="end"/>
            </w:r>
          </w:hyperlink>
        </w:p>
        <w:p w14:paraId="1EA1663B"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72" w:history="1">
            <w:r w:rsidR="00626E43" w:rsidRPr="000D6417">
              <w:rPr>
                <w:rStyle w:val="Hyperlink"/>
                <w:rFonts w:ascii="Times New Roman" w:hAnsi="Times New Roman"/>
                <w:noProof/>
              </w:rPr>
              <w:t>1.3.1 Trong nước</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_Toc503108772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30DBB888"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73" w:history="1">
            <w:r w:rsidR="00626E43" w:rsidRPr="000D6417">
              <w:rPr>
                <w:rStyle w:val="Hyperlink"/>
                <w:rFonts w:ascii="Times New Roman" w:hAnsi="Times New Roman"/>
                <w:noProof/>
              </w:rPr>
              <w:t>1.3.2 Ngoài nước</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_Toc503108773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7842FDBD" w14:textId="77777777" w:rsidR="00626E43" w:rsidRPr="000D6417" w:rsidRDefault="00E22CE9">
          <w:pPr>
            <w:pStyle w:val="TOC2"/>
            <w:rPr>
              <w:rFonts w:eastAsiaTheme="minorEastAsia"/>
              <w:sz w:val="22"/>
              <w:szCs w:val="22"/>
            </w:rPr>
          </w:pPr>
          <w:hyperlink w:anchor="_Toc503108774" w:history="1">
            <w:r w:rsidR="00626E43" w:rsidRPr="000D6417">
              <w:rPr>
                <w:rStyle w:val="Hyperlink"/>
              </w:rPr>
              <w:t>1.4 Mục đích, đối tượng và phạm vi nghiên cứu</w:t>
            </w:r>
            <w:r w:rsidR="00626E43" w:rsidRPr="000D6417">
              <w:rPr>
                <w:webHidden/>
              </w:rPr>
              <w:tab/>
            </w:r>
            <w:r w:rsidR="00626E43" w:rsidRPr="000D6417">
              <w:rPr>
                <w:webHidden/>
              </w:rPr>
              <w:fldChar w:fldCharType="begin"/>
            </w:r>
            <w:r w:rsidR="00626E43" w:rsidRPr="000D6417">
              <w:rPr>
                <w:webHidden/>
              </w:rPr>
              <w:instrText xml:space="preserve"> PAGEREF _Toc503108774 \h </w:instrText>
            </w:r>
            <w:r w:rsidR="00626E43" w:rsidRPr="000D6417">
              <w:rPr>
                <w:webHidden/>
              </w:rPr>
            </w:r>
            <w:r w:rsidR="00626E43" w:rsidRPr="000D6417">
              <w:rPr>
                <w:webHidden/>
              </w:rPr>
              <w:fldChar w:fldCharType="separate"/>
            </w:r>
            <w:r w:rsidR="00626E43" w:rsidRPr="000D6417">
              <w:rPr>
                <w:webHidden/>
              </w:rPr>
              <w:t>1</w:t>
            </w:r>
            <w:r w:rsidR="00626E43" w:rsidRPr="000D6417">
              <w:rPr>
                <w:webHidden/>
              </w:rPr>
              <w:fldChar w:fldCharType="end"/>
            </w:r>
          </w:hyperlink>
        </w:p>
        <w:p w14:paraId="3D0D2EAD"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75" w:history="1">
            <w:r w:rsidR="00626E43" w:rsidRPr="000D6417">
              <w:rPr>
                <w:rStyle w:val="Hyperlink"/>
                <w:rFonts w:ascii="Times New Roman" w:hAnsi="Times New Roman"/>
                <w:noProof/>
              </w:rPr>
              <w:t>1.4.1 Mục đích nghiên cứu</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_Toc503108775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3DC475CB"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76" w:history="1">
            <w:r w:rsidR="00626E43" w:rsidRPr="000D6417">
              <w:rPr>
                <w:rStyle w:val="Hyperlink"/>
                <w:rFonts w:ascii="Times New Roman" w:hAnsi="Times New Roman"/>
                <w:noProof/>
              </w:rPr>
              <w:t>1.4.2 Đối tượng nghiên cứu</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_Toc503108776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34E7C982"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77" w:history="1">
            <w:r w:rsidR="00626E43" w:rsidRPr="000D6417">
              <w:rPr>
                <w:rStyle w:val="Hyperlink"/>
                <w:rFonts w:ascii="Times New Roman" w:hAnsi="Times New Roman"/>
                <w:noProof/>
              </w:rPr>
              <w:t>1.4.3 Phạm vi nghiên cứu</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_Toc503108777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3B2A551F" w14:textId="77777777" w:rsidR="00626E43" w:rsidRPr="000D6417" w:rsidRDefault="00E22CE9">
          <w:pPr>
            <w:pStyle w:val="TOC2"/>
            <w:rPr>
              <w:rFonts w:eastAsiaTheme="minorEastAsia"/>
              <w:sz w:val="22"/>
              <w:szCs w:val="22"/>
            </w:rPr>
          </w:pPr>
          <w:hyperlink w:anchor="_Toc503108778" w:history="1">
            <w:r w:rsidR="00626E43" w:rsidRPr="000D6417">
              <w:rPr>
                <w:rStyle w:val="Hyperlink"/>
              </w:rPr>
              <w:t>1.5 Phương pháp nghiên cứu</w:t>
            </w:r>
            <w:r w:rsidR="00626E43" w:rsidRPr="000D6417">
              <w:rPr>
                <w:webHidden/>
              </w:rPr>
              <w:tab/>
            </w:r>
            <w:r w:rsidR="00626E43" w:rsidRPr="000D6417">
              <w:rPr>
                <w:webHidden/>
              </w:rPr>
              <w:fldChar w:fldCharType="begin"/>
            </w:r>
            <w:r w:rsidR="00626E43" w:rsidRPr="000D6417">
              <w:rPr>
                <w:webHidden/>
              </w:rPr>
              <w:instrText xml:space="preserve"> PAGEREF _Toc503108778 \h </w:instrText>
            </w:r>
            <w:r w:rsidR="00626E43" w:rsidRPr="000D6417">
              <w:rPr>
                <w:webHidden/>
              </w:rPr>
            </w:r>
            <w:r w:rsidR="00626E43" w:rsidRPr="000D6417">
              <w:rPr>
                <w:webHidden/>
              </w:rPr>
              <w:fldChar w:fldCharType="separate"/>
            </w:r>
            <w:r w:rsidR="00626E43" w:rsidRPr="000D6417">
              <w:rPr>
                <w:webHidden/>
              </w:rPr>
              <w:t>1</w:t>
            </w:r>
            <w:r w:rsidR="00626E43" w:rsidRPr="000D6417">
              <w:rPr>
                <w:webHidden/>
              </w:rPr>
              <w:fldChar w:fldCharType="end"/>
            </w:r>
          </w:hyperlink>
        </w:p>
        <w:p w14:paraId="62105862"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79" w:history="1">
            <w:r w:rsidR="00626E43" w:rsidRPr="000D6417">
              <w:rPr>
                <w:rStyle w:val="Hyperlink"/>
                <w:rFonts w:ascii="Times New Roman" w:hAnsi="Times New Roman"/>
                <w:noProof/>
              </w:rPr>
              <w:t>1.5.1 Phương pháp nghiên cứu trực tiếp</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_Toc503108779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281B8471"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80" w:history="1">
            <w:r w:rsidR="00626E43" w:rsidRPr="000D6417">
              <w:rPr>
                <w:rStyle w:val="Hyperlink"/>
                <w:rFonts w:ascii="Times New Roman" w:hAnsi="Times New Roman"/>
                <w:noProof/>
              </w:rPr>
              <w:t>1.5.2 Phương pháp nghiên cứu gián tiếp</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_Toc503108780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w:t>
            </w:r>
            <w:r w:rsidR="00626E43" w:rsidRPr="000D6417">
              <w:rPr>
                <w:rFonts w:ascii="Times New Roman" w:hAnsi="Times New Roman"/>
                <w:noProof/>
                <w:webHidden/>
              </w:rPr>
              <w:fldChar w:fldCharType="end"/>
            </w:r>
          </w:hyperlink>
        </w:p>
        <w:p w14:paraId="42B4988D" w14:textId="77777777" w:rsidR="00626E43" w:rsidRPr="000D6417" w:rsidRDefault="00E22CE9">
          <w:pPr>
            <w:pStyle w:val="TOC2"/>
            <w:rPr>
              <w:rFonts w:eastAsiaTheme="minorEastAsia"/>
              <w:sz w:val="22"/>
              <w:szCs w:val="22"/>
            </w:rPr>
          </w:pPr>
          <w:hyperlink w:anchor="_Toc503108781" w:history="1">
            <w:r w:rsidR="00626E43" w:rsidRPr="000D6417">
              <w:rPr>
                <w:rStyle w:val="Hyperlink"/>
              </w:rPr>
              <w:t>1.6 Ý nghĩa lý luận và thực tiễn của đề tài</w:t>
            </w:r>
            <w:r w:rsidR="00626E43" w:rsidRPr="000D6417">
              <w:rPr>
                <w:webHidden/>
              </w:rPr>
              <w:tab/>
            </w:r>
            <w:r w:rsidR="00626E43" w:rsidRPr="000D6417">
              <w:rPr>
                <w:webHidden/>
              </w:rPr>
              <w:fldChar w:fldCharType="begin"/>
            </w:r>
            <w:r w:rsidR="00626E43" w:rsidRPr="000D6417">
              <w:rPr>
                <w:webHidden/>
              </w:rPr>
              <w:instrText xml:space="preserve"> PAGEREF _Toc503108781 \h </w:instrText>
            </w:r>
            <w:r w:rsidR="00626E43" w:rsidRPr="000D6417">
              <w:rPr>
                <w:webHidden/>
              </w:rPr>
            </w:r>
            <w:r w:rsidR="00626E43" w:rsidRPr="000D6417">
              <w:rPr>
                <w:webHidden/>
              </w:rPr>
              <w:fldChar w:fldCharType="separate"/>
            </w:r>
            <w:r w:rsidR="00626E43" w:rsidRPr="000D6417">
              <w:rPr>
                <w:webHidden/>
              </w:rPr>
              <w:t>1</w:t>
            </w:r>
            <w:r w:rsidR="00626E43" w:rsidRPr="000D6417">
              <w:rPr>
                <w:webHidden/>
              </w:rPr>
              <w:fldChar w:fldCharType="end"/>
            </w:r>
          </w:hyperlink>
        </w:p>
        <w:p w14:paraId="254D273A"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782" w:history="1">
            <w:r w:rsidR="00626E43" w:rsidRPr="000D6417">
              <w:rPr>
                <w:rStyle w:val="Hyperlink"/>
                <w:rFonts w:ascii="Times New Roman" w:hAnsi="Times New Roman"/>
                <w:noProof/>
              </w:rPr>
              <w:t>CHƯƠNG 2. CƠ SỞ LÝ THUYẾT</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_Toc503108782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2</w:t>
            </w:r>
            <w:r w:rsidR="00626E43" w:rsidRPr="000D6417">
              <w:rPr>
                <w:rFonts w:ascii="Times New Roman" w:hAnsi="Times New Roman"/>
                <w:noProof/>
                <w:webHidden/>
              </w:rPr>
              <w:fldChar w:fldCharType="end"/>
            </w:r>
          </w:hyperlink>
        </w:p>
        <w:p w14:paraId="1BE692EC" w14:textId="77777777" w:rsidR="00626E43" w:rsidRPr="000D6417" w:rsidRDefault="00E22CE9">
          <w:pPr>
            <w:pStyle w:val="TOC2"/>
            <w:tabs>
              <w:tab w:val="left" w:pos="880"/>
            </w:tabs>
            <w:rPr>
              <w:rFonts w:eastAsiaTheme="minorEastAsia"/>
              <w:sz w:val="22"/>
              <w:szCs w:val="22"/>
            </w:rPr>
          </w:pPr>
          <w:hyperlink w:anchor="_Toc503108783" w:history="1">
            <w:r w:rsidR="00626E43" w:rsidRPr="000D6417">
              <w:rPr>
                <w:rStyle w:val="Hyperlink"/>
              </w:rPr>
              <w:t>2.1</w:t>
            </w:r>
            <w:r w:rsidR="00626E43" w:rsidRPr="000D6417">
              <w:rPr>
                <w:rFonts w:eastAsiaTheme="minorEastAsia"/>
                <w:sz w:val="22"/>
                <w:szCs w:val="22"/>
              </w:rPr>
              <w:tab/>
            </w:r>
            <w:r w:rsidR="00626E43" w:rsidRPr="000D6417">
              <w:rPr>
                <w:rStyle w:val="Hyperlink"/>
              </w:rPr>
              <w:t>Giới thiệu hệ thống</w:t>
            </w:r>
            <w:r w:rsidR="00626E43" w:rsidRPr="000D6417">
              <w:rPr>
                <w:webHidden/>
              </w:rPr>
              <w:tab/>
            </w:r>
            <w:r w:rsidR="00626E43" w:rsidRPr="000D6417">
              <w:rPr>
                <w:webHidden/>
              </w:rPr>
              <w:fldChar w:fldCharType="begin"/>
            </w:r>
            <w:r w:rsidR="00626E43" w:rsidRPr="000D6417">
              <w:rPr>
                <w:webHidden/>
              </w:rPr>
              <w:instrText xml:space="preserve"> PAGEREF _Toc503108783 \h </w:instrText>
            </w:r>
            <w:r w:rsidR="00626E43" w:rsidRPr="000D6417">
              <w:rPr>
                <w:webHidden/>
              </w:rPr>
            </w:r>
            <w:r w:rsidR="00626E43" w:rsidRPr="000D6417">
              <w:rPr>
                <w:webHidden/>
              </w:rPr>
              <w:fldChar w:fldCharType="separate"/>
            </w:r>
            <w:r w:rsidR="00626E43" w:rsidRPr="000D6417">
              <w:rPr>
                <w:webHidden/>
              </w:rPr>
              <w:t>2</w:t>
            </w:r>
            <w:r w:rsidR="00626E43" w:rsidRPr="000D6417">
              <w:rPr>
                <w:webHidden/>
              </w:rPr>
              <w:fldChar w:fldCharType="end"/>
            </w:r>
          </w:hyperlink>
        </w:p>
        <w:p w14:paraId="779F19B5"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84" w:history="1">
            <w:r w:rsidR="00626E43" w:rsidRPr="000D6417">
              <w:rPr>
                <w:rStyle w:val="Hyperlink"/>
                <w:rFonts w:ascii="Times New Roman" w:hAnsi="Times New Roman"/>
                <w:noProof/>
              </w:rPr>
              <w:t>2.1.1 Sơ lược về cấu tạo</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_Toc503108784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2</w:t>
            </w:r>
            <w:r w:rsidR="00626E43" w:rsidRPr="000D6417">
              <w:rPr>
                <w:rFonts w:ascii="Times New Roman" w:hAnsi="Times New Roman"/>
                <w:noProof/>
                <w:webHidden/>
              </w:rPr>
              <w:fldChar w:fldCharType="end"/>
            </w:r>
          </w:hyperlink>
        </w:p>
        <w:p w14:paraId="2DAA3AE1"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85" w:history="1">
            <w:r w:rsidR="00626E43" w:rsidRPr="000D6417">
              <w:rPr>
                <w:rStyle w:val="Hyperlink"/>
                <w:rFonts w:ascii="Times New Roman" w:hAnsi="Times New Roman"/>
                <w:noProof/>
              </w:rPr>
              <w:t>2.1.2 Sơ lược về cách hoạt động</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_Toc503108785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2</w:t>
            </w:r>
            <w:r w:rsidR="00626E43" w:rsidRPr="000D6417">
              <w:rPr>
                <w:rFonts w:ascii="Times New Roman" w:hAnsi="Times New Roman"/>
                <w:noProof/>
                <w:webHidden/>
              </w:rPr>
              <w:fldChar w:fldCharType="end"/>
            </w:r>
          </w:hyperlink>
        </w:p>
        <w:p w14:paraId="76A1829B" w14:textId="77777777" w:rsidR="00626E43" w:rsidRPr="000D6417" w:rsidRDefault="00E22CE9">
          <w:pPr>
            <w:pStyle w:val="TOC2"/>
            <w:tabs>
              <w:tab w:val="left" w:pos="880"/>
            </w:tabs>
            <w:rPr>
              <w:rFonts w:eastAsiaTheme="minorEastAsia"/>
              <w:sz w:val="22"/>
              <w:szCs w:val="22"/>
            </w:rPr>
          </w:pPr>
          <w:hyperlink w:anchor="_Toc503108786" w:history="1">
            <w:r w:rsidR="00626E43" w:rsidRPr="000D6417">
              <w:rPr>
                <w:rStyle w:val="Hyperlink"/>
              </w:rPr>
              <w:t>2.2</w:t>
            </w:r>
            <w:r w:rsidR="00626E43" w:rsidRPr="000D6417">
              <w:rPr>
                <w:rFonts w:eastAsiaTheme="minorEastAsia"/>
                <w:sz w:val="22"/>
                <w:szCs w:val="22"/>
              </w:rPr>
              <w:tab/>
            </w:r>
            <w:r w:rsidR="00626E43" w:rsidRPr="000D6417">
              <w:rPr>
                <w:rStyle w:val="Hyperlink"/>
              </w:rPr>
              <w:t>Giao thức MQTT</w:t>
            </w:r>
            <w:r w:rsidR="00626E43" w:rsidRPr="000D6417">
              <w:rPr>
                <w:webHidden/>
              </w:rPr>
              <w:tab/>
            </w:r>
            <w:r w:rsidR="00626E43" w:rsidRPr="000D6417">
              <w:rPr>
                <w:webHidden/>
              </w:rPr>
              <w:fldChar w:fldCharType="begin"/>
            </w:r>
            <w:r w:rsidR="00626E43" w:rsidRPr="000D6417">
              <w:rPr>
                <w:webHidden/>
              </w:rPr>
              <w:instrText xml:space="preserve"> PAGEREF _Toc503108786 \h </w:instrText>
            </w:r>
            <w:r w:rsidR="00626E43" w:rsidRPr="000D6417">
              <w:rPr>
                <w:webHidden/>
              </w:rPr>
            </w:r>
            <w:r w:rsidR="00626E43" w:rsidRPr="000D6417">
              <w:rPr>
                <w:webHidden/>
              </w:rPr>
              <w:fldChar w:fldCharType="separate"/>
            </w:r>
            <w:r w:rsidR="00626E43" w:rsidRPr="000D6417">
              <w:rPr>
                <w:webHidden/>
              </w:rPr>
              <w:t>2</w:t>
            </w:r>
            <w:r w:rsidR="00626E43" w:rsidRPr="000D6417">
              <w:rPr>
                <w:webHidden/>
              </w:rPr>
              <w:fldChar w:fldCharType="end"/>
            </w:r>
          </w:hyperlink>
        </w:p>
        <w:p w14:paraId="2D1C6F58" w14:textId="77777777" w:rsidR="00626E43" w:rsidRPr="000D6417" w:rsidRDefault="00E22CE9">
          <w:pPr>
            <w:pStyle w:val="TOC2"/>
            <w:tabs>
              <w:tab w:val="left" w:pos="880"/>
            </w:tabs>
            <w:rPr>
              <w:rFonts w:eastAsiaTheme="minorEastAsia"/>
              <w:sz w:val="22"/>
              <w:szCs w:val="22"/>
            </w:rPr>
          </w:pPr>
          <w:hyperlink w:anchor="_Toc503108787" w:history="1">
            <w:r w:rsidR="00626E43" w:rsidRPr="000D6417">
              <w:rPr>
                <w:rStyle w:val="Hyperlink"/>
              </w:rPr>
              <w:t>2.3</w:t>
            </w:r>
            <w:r w:rsidR="00626E43" w:rsidRPr="000D6417">
              <w:rPr>
                <w:rFonts w:eastAsiaTheme="minorEastAsia"/>
                <w:sz w:val="22"/>
                <w:szCs w:val="22"/>
              </w:rPr>
              <w:tab/>
            </w:r>
            <w:r w:rsidR="00626E43" w:rsidRPr="000D6417">
              <w:rPr>
                <w:rStyle w:val="Hyperlink"/>
              </w:rPr>
              <w:t>Chuẩn truyền thông SPI</w:t>
            </w:r>
            <w:r w:rsidR="00626E43" w:rsidRPr="000D6417">
              <w:rPr>
                <w:webHidden/>
              </w:rPr>
              <w:tab/>
            </w:r>
            <w:r w:rsidR="00626E43" w:rsidRPr="000D6417">
              <w:rPr>
                <w:webHidden/>
              </w:rPr>
              <w:fldChar w:fldCharType="begin"/>
            </w:r>
            <w:r w:rsidR="00626E43" w:rsidRPr="000D6417">
              <w:rPr>
                <w:webHidden/>
              </w:rPr>
              <w:instrText xml:space="preserve"> PAGEREF _Toc503108787 \h </w:instrText>
            </w:r>
            <w:r w:rsidR="00626E43" w:rsidRPr="000D6417">
              <w:rPr>
                <w:webHidden/>
              </w:rPr>
            </w:r>
            <w:r w:rsidR="00626E43" w:rsidRPr="000D6417">
              <w:rPr>
                <w:webHidden/>
              </w:rPr>
              <w:fldChar w:fldCharType="separate"/>
            </w:r>
            <w:r w:rsidR="00626E43" w:rsidRPr="000D6417">
              <w:rPr>
                <w:webHidden/>
              </w:rPr>
              <w:t>2</w:t>
            </w:r>
            <w:r w:rsidR="00626E43" w:rsidRPr="000D6417">
              <w:rPr>
                <w:webHidden/>
              </w:rPr>
              <w:fldChar w:fldCharType="end"/>
            </w:r>
          </w:hyperlink>
        </w:p>
        <w:p w14:paraId="36E84056"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88" w:history="1">
            <w:r w:rsidR="00626E43" w:rsidRPr="000D6417">
              <w:rPr>
                <w:rStyle w:val="Hyperlink"/>
                <w:rFonts w:ascii="Times New Roman" w:hAnsi="Times New Roman"/>
                <w:noProof/>
              </w:rPr>
              <w:t>2.3.1 Khái niệm</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_Toc503108788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2</w:t>
            </w:r>
            <w:r w:rsidR="00626E43" w:rsidRPr="000D6417">
              <w:rPr>
                <w:rFonts w:ascii="Times New Roman" w:hAnsi="Times New Roman"/>
                <w:noProof/>
                <w:webHidden/>
              </w:rPr>
              <w:fldChar w:fldCharType="end"/>
            </w:r>
          </w:hyperlink>
        </w:p>
        <w:p w14:paraId="17B60FF4"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90" w:history="1">
            <w:r w:rsidR="00626E43" w:rsidRPr="000D6417">
              <w:rPr>
                <w:rStyle w:val="Hyperlink"/>
                <w:rFonts w:ascii="Times New Roman" w:hAnsi="Times New Roman"/>
                <w:noProof/>
              </w:rPr>
              <w:t>2.3.2 Hoạt động</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_Toc503108790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3</w:t>
            </w:r>
            <w:r w:rsidR="00626E43" w:rsidRPr="000D6417">
              <w:rPr>
                <w:rFonts w:ascii="Times New Roman" w:hAnsi="Times New Roman"/>
                <w:noProof/>
                <w:webHidden/>
              </w:rPr>
              <w:fldChar w:fldCharType="end"/>
            </w:r>
          </w:hyperlink>
        </w:p>
        <w:p w14:paraId="03FFAC7B" w14:textId="77777777" w:rsidR="00626E43" w:rsidRPr="000D6417" w:rsidRDefault="00E22CE9">
          <w:pPr>
            <w:pStyle w:val="TOC2"/>
            <w:rPr>
              <w:rFonts w:eastAsiaTheme="minorEastAsia"/>
              <w:sz w:val="22"/>
              <w:szCs w:val="22"/>
            </w:rPr>
          </w:pPr>
          <w:hyperlink w:anchor="_Toc503108792" w:history="1">
            <w:r w:rsidR="00626E43" w:rsidRPr="000D6417">
              <w:rPr>
                <w:rStyle w:val="Hyperlink"/>
              </w:rPr>
              <w:t>2.11 Linh kiện được sử dụng trong quá trình thực hiện đồ án</w:t>
            </w:r>
            <w:r w:rsidR="00626E43" w:rsidRPr="000D6417">
              <w:rPr>
                <w:webHidden/>
              </w:rPr>
              <w:tab/>
            </w:r>
            <w:r w:rsidR="00626E43" w:rsidRPr="000D6417">
              <w:rPr>
                <w:webHidden/>
              </w:rPr>
              <w:fldChar w:fldCharType="begin"/>
            </w:r>
            <w:r w:rsidR="00626E43" w:rsidRPr="000D6417">
              <w:rPr>
                <w:webHidden/>
              </w:rPr>
              <w:instrText xml:space="preserve"> PAGEREF _Toc503108792 \h </w:instrText>
            </w:r>
            <w:r w:rsidR="00626E43" w:rsidRPr="000D6417">
              <w:rPr>
                <w:webHidden/>
              </w:rPr>
            </w:r>
            <w:r w:rsidR="00626E43" w:rsidRPr="000D6417">
              <w:rPr>
                <w:webHidden/>
              </w:rPr>
              <w:fldChar w:fldCharType="separate"/>
            </w:r>
            <w:r w:rsidR="00626E43" w:rsidRPr="000D6417">
              <w:rPr>
                <w:webHidden/>
              </w:rPr>
              <w:t>4</w:t>
            </w:r>
            <w:r w:rsidR="00626E43" w:rsidRPr="000D6417">
              <w:rPr>
                <w:webHidden/>
              </w:rPr>
              <w:fldChar w:fldCharType="end"/>
            </w:r>
          </w:hyperlink>
        </w:p>
        <w:p w14:paraId="02889433"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93" w:history="1">
            <w:r w:rsidR="00626E43" w:rsidRPr="000D6417">
              <w:rPr>
                <w:rStyle w:val="Hyperlink"/>
                <w:rFonts w:ascii="Times New Roman" w:hAnsi="Times New Roman"/>
                <w:noProof/>
              </w:rPr>
              <w:t>2.11.1 Sơ lược về Module R307</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_Toc503108793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4CAA0DC4"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94" w:history="1">
            <w:r w:rsidR="00626E43" w:rsidRPr="000D6417">
              <w:rPr>
                <w:rStyle w:val="Hyperlink"/>
                <w:rFonts w:ascii="Times New Roman" w:hAnsi="Times New Roman"/>
                <w:noProof/>
              </w:rPr>
              <w:t>2.11.2 STM32F030C8T6</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_Toc503108794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32DEFC9C"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95" w:history="1">
            <w:r w:rsidR="00626E43" w:rsidRPr="000D6417">
              <w:rPr>
                <w:rStyle w:val="Hyperlink"/>
                <w:rFonts w:ascii="Times New Roman" w:hAnsi="Times New Roman"/>
                <w:noProof/>
              </w:rPr>
              <w:t>2.11.3 ESP8266</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2F8DC670"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96" w:history="1">
            <w:r w:rsidR="00626E43" w:rsidRPr="000D6417">
              <w:rPr>
                <w:rStyle w:val="Hyperlink"/>
                <w:rFonts w:ascii="Times New Roman" w:hAnsi="Times New Roman"/>
                <w:noProof/>
              </w:rPr>
              <w:t>2.11.4 LCD TFT 2.4’</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_Toc503108796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6D028163"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797" w:history="1">
            <w:r w:rsidR="00626E43" w:rsidRPr="000D6417">
              <w:rPr>
                <w:rStyle w:val="Hyperlink"/>
                <w:rFonts w:ascii="Times New Roman" w:hAnsi="Times New Roman"/>
                <w:noProof/>
              </w:rPr>
              <w:t>2.11.5 Micro SD Card</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_Toc503108797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142AB6D7" w14:textId="77777777" w:rsidR="00626E43" w:rsidRPr="000D6417" w:rsidRDefault="00E22CE9">
          <w:pPr>
            <w:pStyle w:val="TOC3"/>
            <w:tabs>
              <w:tab w:val="left" w:pos="1320"/>
              <w:tab w:val="right" w:leader="dot" w:pos="8778"/>
            </w:tabs>
            <w:rPr>
              <w:rFonts w:ascii="Times New Roman" w:eastAsiaTheme="minorEastAsia" w:hAnsi="Times New Roman"/>
              <w:noProof/>
              <w:sz w:val="22"/>
              <w:szCs w:val="22"/>
            </w:rPr>
          </w:pPr>
          <w:hyperlink w:anchor="_Toc503108798" w:history="1">
            <w:r w:rsidR="00626E43" w:rsidRPr="000D6417">
              <w:rPr>
                <w:rStyle w:val="Hyperlink"/>
                <w:rFonts w:ascii="Times New Roman" w:hAnsi="Times New Roman"/>
                <w:noProof/>
              </w:rPr>
              <w:t>2.11.6</w:t>
            </w:r>
            <w:r w:rsidR="00626E43" w:rsidRPr="000D6417">
              <w:rPr>
                <w:rFonts w:ascii="Times New Roman" w:eastAsiaTheme="minorEastAsia" w:hAnsi="Times New Roman"/>
                <w:noProof/>
                <w:sz w:val="22"/>
                <w:szCs w:val="22"/>
              </w:rPr>
              <w:tab/>
            </w:r>
            <w:r w:rsidR="00626E43" w:rsidRPr="000D6417">
              <w:rPr>
                <w:rStyle w:val="Hyperlink"/>
                <w:rFonts w:ascii="Times New Roman" w:hAnsi="Times New Roman"/>
                <w:noProof/>
              </w:rPr>
              <w:t>Module nguồn LM2596</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_Toc503108798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45B523F5" w14:textId="77777777" w:rsidR="00626E43" w:rsidRPr="000D6417" w:rsidRDefault="00E22CE9">
          <w:pPr>
            <w:pStyle w:val="TOC3"/>
            <w:tabs>
              <w:tab w:val="left" w:pos="1320"/>
              <w:tab w:val="right" w:leader="dot" w:pos="8778"/>
            </w:tabs>
            <w:rPr>
              <w:rFonts w:ascii="Times New Roman" w:eastAsiaTheme="minorEastAsia" w:hAnsi="Times New Roman"/>
              <w:noProof/>
              <w:sz w:val="22"/>
              <w:szCs w:val="22"/>
            </w:rPr>
          </w:pPr>
          <w:hyperlink w:anchor="_Toc503108799" w:history="1">
            <w:r w:rsidR="00626E43" w:rsidRPr="000D6417">
              <w:rPr>
                <w:rStyle w:val="Hyperlink"/>
                <w:rFonts w:ascii="Times New Roman" w:hAnsi="Times New Roman"/>
                <w:noProof/>
              </w:rPr>
              <w:t>2.11.7</w:t>
            </w:r>
            <w:r w:rsidR="00626E43" w:rsidRPr="000D6417">
              <w:rPr>
                <w:rFonts w:ascii="Times New Roman" w:eastAsiaTheme="minorEastAsia" w:hAnsi="Times New Roman"/>
                <w:noProof/>
                <w:sz w:val="22"/>
                <w:szCs w:val="22"/>
              </w:rPr>
              <w:tab/>
            </w:r>
            <w:r w:rsidR="00626E43" w:rsidRPr="000D6417">
              <w:rPr>
                <w:rStyle w:val="Hyperlink"/>
                <w:rFonts w:ascii="Times New Roman" w:hAnsi="Times New Roman"/>
                <w:noProof/>
              </w:rPr>
              <w:t>Pin Lipo</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_Toc503108799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51313D47"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00" w:history="1">
            <w:r w:rsidR="00626E43" w:rsidRPr="000D6417">
              <w:rPr>
                <w:rStyle w:val="Hyperlink"/>
                <w:rFonts w:ascii="Times New Roman" w:hAnsi="Times New Roman"/>
                <w:noProof/>
              </w:rPr>
              <w:t>2.11.9 Adapter 12V</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_Toc503108800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6908AD60" w14:textId="2FEDB23B" w:rsidR="00626E43" w:rsidRPr="000D6417" w:rsidRDefault="00E22CE9">
          <w:pPr>
            <w:pStyle w:val="TOC3"/>
            <w:tabs>
              <w:tab w:val="left" w:pos="1540"/>
              <w:tab w:val="right" w:leader="dot" w:pos="8778"/>
            </w:tabs>
            <w:rPr>
              <w:rFonts w:ascii="Times New Roman" w:eastAsiaTheme="minorEastAsia" w:hAnsi="Times New Roman"/>
              <w:noProof/>
              <w:sz w:val="22"/>
              <w:szCs w:val="22"/>
            </w:rPr>
          </w:pPr>
          <w:hyperlink w:anchor="_Toc503108801" w:history="1">
            <w:r w:rsidR="00626E43" w:rsidRPr="000D6417">
              <w:rPr>
                <w:rStyle w:val="Hyperlink"/>
                <w:rFonts w:ascii="Times New Roman" w:hAnsi="Times New Roman"/>
                <w:noProof/>
              </w:rPr>
              <w:t>2.11.10</w:t>
            </w:r>
            <w:r w:rsidR="00207275" w:rsidRPr="000D6417">
              <w:rPr>
                <w:rFonts w:ascii="Times New Roman" w:eastAsiaTheme="minorEastAsia" w:hAnsi="Times New Roman"/>
                <w:noProof/>
                <w:sz w:val="22"/>
                <w:szCs w:val="22"/>
              </w:rPr>
              <w:t xml:space="preserve"> </w:t>
            </w:r>
            <w:r w:rsidR="00626E43" w:rsidRPr="000D6417">
              <w:rPr>
                <w:rStyle w:val="Hyperlink"/>
                <w:rFonts w:ascii="Times New Roman" w:hAnsi="Times New Roman"/>
                <w:noProof/>
              </w:rPr>
              <w:t>Mạch giảm áp DC LM2596</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_Toc503108801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4</w:t>
            </w:r>
            <w:r w:rsidR="00626E43" w:rsidRPr="000D6417">
              <w:rPr>
                <w:rFonts w:ascii="Times New Roman" w:hAnsi="Times New Roman"/>
                <w:noProof/>
                <w:webHidden/>
              </w:rPr>
              <w:fldChar w:fldCharType="end"/>
            </w:r>
          </w:hyperlink>
        </w:p>
        <w:p w14:paraId="7244363A" w14:textId="77777777" w:rsidR="00626E43" w:rsidRPr="000D6417" w:rsidRDefault="00E22CE9">
          <w:pPr>
            <w:pStyle w:val="TOC3"/>
            <w:tabs>
              <w:tab w:val="left" w:pos="1540"/>
              <w:tab w:val="right" w:leader="dot" w:pos="8778"/>
            </w:tabs>
            <w:rPr>
              <w:rFonts w:ascii="Times New Roman" w:eastAsiaTheme="minorEastAsia" w:hAnsi="Times New Roman"/>
              <w:noProof/>
              <w:sz w:val="22"/>
              <w:szCs w:val="22"/>
            </w:rPr>
          </w:pPr>
          <w:hyperlink w:anchor="_Toc503108803" w:history="1">
            <w:r w:rsidR="00626E43" w:rsidRPr="000D6417">
              <w:rPr>
                <w:rStyle w:val="Hyperlink"/>
                <w:rFonts w:ascii="Times New Roman" w:hAnsi="Times New Roman"/>
                <w:noProof/>
              </w:rPr>
              <w:t>2.11.11</w:t>
            </w:r>
            <w:r w:rsidR="00626E43" w:rsidRPr="000D6417">
              <w:rPr>
                <w:rFonts w:ascii="Times New Roman" w:eastAsiaTheme="minorEastAsia" w:hAnsi="Times New Roman"/>
                <w:noProof/>
                <w:sz w:val="22"/>
                <w:szCs w:val="22"/>
              </w:rPr>
              <w:tab/>
            </w:r>
            <w:r w:rsidR="00626E43" w:rsidRPr="000D6417">
              <w:rPr>
                <w:rStyle w:val="Hyperlink"/>
                <w:rFonts w:ascii="Times New Roman" w:hAnsi="Times New Roman"/>
                <w:noProof/>
              </w:rPr>
              <w:t>IC Giảm  áp AMS1117</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_Toc503108803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5</w:t>
            </w:r>
            <w:r w:rsidR="00626E43" w:rsidRPr="000D6417">
              <w:rPr>
                <w:rFonts w:ascii="Times New Roman" w:hAnsi="Times New Roman"/>
                <w:noProof/>
                <w:webHidden/>
              </w:rPr>
              <w:fldChar w:fldCharType="end"/>
            </w:r>
          </w:hyperlink>
        </w:p>
        <w:p w14:paraId="053B3E52"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805" w:history="1">
            <w:r w:rsidR="00626E43" w:rsidRPr="000D6417">
              <w:rPr>
                <w:rStyle w:val="Hyperlink"/>
                <w:rFonts w:ascii="Times New Roman" w:hAnsi="Times New Roman"/>
                <w:noProof/>
              </w:rPr>
              <w:t>CHƯƠNG 3. THIẾT KẾ VÀ HIỆN THỰC HỆ THỐNG VÀ WEB</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_Toc503108805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4CD2764D" w14:textId="77777777" w:rsidR="00626E43" w:rsidRPr="000D6417" w:rsidRDefault="00E22CE9">
          <w:pPr>
            <w:pStyle w:val="TOC2"/>
            <w:rPr>
              <w:rFonts w:eastAsiaTheme="minorEastAsia"/>
              <w:sz w:val="22"/>
              <w:szCs w:val="22"/>
            </w:rPr>
          </w:pPr>
          <w:hyperlink w:anchor="_Toc503108806" w:history="1">
            <w:r w:rsidR="00626E43" w:rsidRPr="000D6417">
              <w:rPr>
                <w:rStyle w:val="Hyperlink"/>
              </w:rPr>
              <w:t>3.1 Nội dung hiện thực</w:t>
            </w:r>
            <w:r w:rsidR="00626E43" w:rsidRPr="000D6417">
              <w:rPr>
                <w:webHidden/>
              </w:rPr>
              <w:tab/>
            </w:r>
            <w:r w:rsidR="00626E43" w:rsidRPr="000D6417">
              <w:rPr>
                <w:webHidden/>
              </w:rPr>
              <w:fldChar w:fldCharType="begin"/>
            </w:r>
            <w:r w:rsidR="00626E43" w:rsidRPr="000D6417">
              <w:rPr>
                <w:webHidden/>
              </w:rPr>
              <w:instrText xml:space="preserve"> PAGEREF _Toc503108806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41114FC0" w14:textId="77777777" w:rsidR="00626E43" w:rsidRPr="000D6417" w:rsidRDefault="00E22CE9">
          <w:pPr>
            <w:pStyle w:val="TOC2"/>
            <w:rPr>
              <w:rFonts w:eastAsiaTheme="minorEastAsia"/>
              <w:sz w:val="22"/>
              <w:szCs w:val="22"/>
            </w:rPr>
          </w:pPr>
          <w:hyperlink w:anchor="_Toc503108807" w:history="1">
            <w:r w:rsidR="00626E43" w:rsidRPr="000D6417">
              <w:rPr>
                <w:rStyle w:val="Hyperlink"/>
              </w:rPr>
              <w:t>3.2 Thiết kế bo mạch trung tâm</w:t>
            </w:r>
            <w:r w:rsidR="00626E43" w:rsidRPr="000D6417">
              <w:rPr>
                <w:webHidden/>
              </w:rPr>
              <w:tab/>
            </w:r>
            <w:r w:rsidR="00626E43" w:rsidRPr="000D6417">
              <w:rPr>
                <w:webHidden/>
              </w:rPr>
              <w:fldChar w:fldCharType="begin"/>
            </w:r>
            <w:r w:rsidR="00626E43" w:rsidRPr="000D6417">
              <w:rPr>
                <w:webHidden/>
              </w:rPr>
              <w:instrText xml:space="preserve"> PAGEREF _Toc503108807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502D422E" w14:textId="77777777" w:rsidR="00626E43" w:rsidRPr="000D6417" w:rsidRDefault="00E22CE9">
          <w:pPr>
            <w:pStyle w:val="TOC2"/>
            <w:rPr>
              <w:rFonts w:eastAsiaTheme="minorEastAsia"/>
              <w:sz w:val="22"/>
              <w:szCs w:val="22"/>
            </w:rPr>
          </w:pPr>
          <w:hyperlink w:anchor="_Toc503108808" w:history="1">
            <w:r w:rsidR="00626E43" w:rsidRPr="000D6417">
              <w:rPr>
                <w:rStyle w:val="Hyperlink"/>
              </w:rPr>
              <w:t>3.3 Hiện thực giao thức MQTT</w:t>
            </w:r>
            <w:r w:rsidR="00626E43" w:rsidRPr="000D6417">
              <w:rPr>
                <w:webHidden/>
              </w:rPr>
              <w:tab/>
            </w:r>
            <w:r w:rsidR="00626E43" w:rsidRPr="000D6417">
              <w:rPr>
                <w:webHidden/>
              </w:rPr>
              <w:fldChar w:fldCharType="begin"/>
            </w:r>
            <w:r w:rsidR="00626E43" w:rsidRPr="000D6417">
              <w:rPr>
                <w:webHidden/>
              </w:rPr>
              <w:instrText xml:space="preserve"> PAGEREF _Toc503108808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7350B8D9" w14:textId="292483D0" w:rsidR="00626E43" w:rsidRPr="000D6417" w:rsidRDefault="00792BEB" w:rsidP="00792BEB">
          <w:pPr>
            <w:pStyle w:val="TOC3"/>
            <w:tabs>
              <w:tab w:val="right" w:leader="dot" w:pos="8778"/>
            </w:tabs>
            <w:ind w:left="0"/>
            <w:rPr>
              <w:rFonts w:ascii="Times New Roman" w:eastAsiaTheme="minorEastAsia" w:hAnsi="Times New Roman"/>
              <w:noProof/>
              <w:sz w:val="22"/>
              <w:szCs w:val="22"/>
            </w:rPr>
          </w:pPr>
          <w:r w:rsidRPr="000D6417">
            <w:rPr>
              <w:rFonts w:ascii="Times New Roman" w:hAnsi="Times New Roman"/>
            </w:rPr>
            <w:t xml:space="preserve">        </w:t>
          </w:r>
          <w:hyperlink w:anchor="_Toc503108809" w:history="1">
            <w:r w:rsidR="00626E43" w:rsidRPr="000D6417">
              <w:rPr>
                <w:rStyle w:val="Hyperlink"/>
                <w:rFonts w:ascii="Times New Roman" w:hAnsi="Times New Roman"/>
                <w:noProof/>
              </w:rPr>
              <w:t>3.3.1 Broker</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_Toc503108809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7AD04A60"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10" w:history="1">
            <w:r w:rsidR="00626E43" w:rsidRPr="000D6417">
              <w:rPr>
                <w:rStyle w:val="Hyperlink"/>
                <w:rFonts w:ascii="Times New Roman" w:hAnsi="Times New Roman"/>
                <w:noProof/>
              </w:rPr>
              <w:t>3.3.2 Client</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_Toc503108810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23C2344C" w14:textId="77777777" w:rsidR="00626E43" w:rsidRPr="000D6417" w:rsidRDefault="00E22CE9">
          <w:pPr>
            <w:pStyle w:val="TOC2"/>
            <w:rPr>
              <w:rFonts w:eastAsiaTheme="minorEastAsia"/>
              <w:sz w:val="22"/>
              <w:szCs w:val="22"/>
            </w:rPr>
          </w:pPr>
          <w:hyperlink w:anchor="_Toc503108811" w:history="1">
            <w:r w:rsidR="00626E43" w:rsidRPr="000D6417">
              <w:rPr>
                <w:rStyle w:val="Hyperlink"/>
              </w:rPr>
              <w:t>3.4 Lập trình trên ESP8266</w:t>
            </w:r>
            <w:r w:rsidR="00626E43" w:rsidRPr="000D6417">
              <w:rPr>
                <w:webHidden/>
              </w:rPr>
              <w:tab/>
            </w:r>
            <w:r w:rsidR="00626E43" w:rsidRPr="000D6417">
              <w:rPr>
                <w:webHidden/>
              </w:rPr>
              <w:fldChar w:fldCharType="begin"/>
            </w:r>
            <w:r w:rsidR="00626E43" w:rsidRPr="000D6417">
              <w:rPr>
                <w:webHidden/>
              </w:rPr>
              <w:instrText xml:space="preserve"> PAGEREF _Toc503108811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6C5CFEFB" w14:textId="77777777" w:rsidR="00626E43" w:rsidRPr="000D6417" w:rsidRDefault="00E22CE9">
          <w:pPr>
            <w:pStyle w:val="TOC2"/>
            <w:rPr>
              <w:rFonts w:eastAsiaTheme="minorEastAsia"/>
              <w:sz w:val="22"/>
              <w:szCs w:val="22"/>
            </w:rPr>
          </w:pPr>
          <w:hyperlink w:anchor="_Toc503108812" w:history="1">
            <w:r w:rsidR="00626E43" w:rsidRPr="000D6417">
              <w:rPr>
                <w:rStyle w:val="Hyperlink"/>
              </w:rPr>
              <w:t>3.5 Hiện thực trên Board xử lý trung tâm</w:t>
            </w:r>
            <w:r w:rsidR="00626E43" w:rsidRPr="000D6417">
              <w:rPr>
                <w:webHidden/>
              </w:rPr>
              <w:tab/>
            </w:r>
            <w:r w:rsidR="00626E43" w:rsidRPr="000D6417">
              <w:rPr>
                <w:webHidden/>
              </w:rPr>
              <w:fldChar w:fldCharType="begin"/>
            </w:r>
            <w:r w:rsidR="00626E43" w:rsidRPr="000D6417">
              <w:rPr>
                <w:webHidden/>
              </w:rPr>
              <w:instrText xml:space="preserve"> PAGEREF _Toc503108812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46AEC5F0" w14:textId="77777777" w:rsidR="00626E43" w:rsidRPr="000D6417" w:rsidRDefault="00E22CE9">
          <w:pPr>
            <w:pStyle w:val="TOC3"/>
            <w:tabs>
              <w:tab w:val="left" w:pos="1100"/>
              <w:tab w:val="right" w:leader="dot" w:pos="8778"/>
            </w:tabs>
            <w:rPr>
              <w:rFonts w:ascii="Times New Roman" w:eastAsiaTheme="minorEastAsia" w:hAnsi="Times New Roman"/>
              <w:noProof/>
              <w:sz w:val="22"/>
              <w:szCs w:val="22"/>
            </w:rPr>
          </w:pPr>
          <w:hyperlink w:anchor="_Toc503108813" w:history="1">
            <w:r w:rsidR="00626E43" w:rsidRPr="000D6417">
              <w:rPr>
                <w:rStyle w:val="Hyperlink"/>
                <w:rFonts w:ascii="Times New Roman" w:hAnsi="Times New Roman"/>
                <w:noProof/>
              </w:rPr>
              <w:t>3.4</w:t>
            </w:r>
            <w:r w:rsidR="00626E43" w:rsidRPr="000D6417">
              <w:rPr>
                <w:rFonts w:ascii="Times New Roman" w:eastAsiaTheme="minorEastAsia" w:hAnsi="Times New Roman"/>
                <w:noProof/>
                <w:sz w:val="22"/>
                <w:szCs w:val="22"/>
              </w:rPr>
              <w:tab/>
            </w:r>
            <w:r w:rsidR="00626E43" w:rsidRPr="000D6417">
              <w:rPr>
                <w:rStyle w:val="Hyperlink"/>
                <w:rFonts w:ascii="Times New Roman" w:hAnsi="Times New Roman"/>
                <w:noProof/>
              </w:rPr>
              <w:t>Giao tiếp giữa STM32F0 và R307</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_Toc503108813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39EC719D" w14:textId="77777777" w:rsidR="00626E43" w:rsidRPr="000D6417" w:rsidRDefault="00E22CE9">
          <w:pPr>
            <w:pStyle w:val="TOC3"/>
            <w:tabs>
              <w:tab w:val="left" w:pos="1100"/>
              <w:tab w:val="right" w:leader="dot" w:pos="8778"/>
            </w:tabs>
            <w:rPr>
              <w:rFonts w:ascii="Times New Roman" w:eastAsiaTheme="minorEastAsia" w:hAnsi="Times New Roman"/>
              <w:noProof/>
              <w:sz w:val="22"/>
              <w:szCs w:val="22"/>
            </w:rPr>
          </w:pPr>
          <w:hyperlink w:anchor="_Toc503108814" w:history="1">
            <w:r w:rsidR="00626E43" w:rsidRPr="000D6417">
              <w:rPr>
                <w:rStyle w:val="Hyperlink"/>
                <w:rFonts w:ascii="Times New Roman" w:hAnsi="Times New Roman"/>
                <w:noProof/>
              </w:rPr>
              <w:t>3.5</w:t>
            </w:r>
            <w:r w:rsidR="00626E43" w:rsidRPr="000D6417">
              <w:rPr>
                <w:rFonts w:ascii="Times New Roman" w:eastAsiaTheme="minorEastAsia" w:hAnsi="Times New Roman"/>
                <w:noProof/>
                <w:sz w:val="22"/>
                <w:szCs w:val="22"/>
              </w:rPr>
              <w:tab/>
            </w:r>
            <w:r w:rsidR="00626E43" w:rsidRPr="000D6417">
              <w:rPr>
                <w:rStyle w:val="Hyperlink"/>
                <w:rFonts w:ascii="Times New Roman" w:hAnsi="Times New Roman"/>
                <w:noProof/>
              </w:rPr>
              <w:t>Giao tiếp giữa STM32F0 và LCD TFT 2.4’</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_Toc503108814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3ECF5D51" w14:textId="77777777" w:rsidR="00626E43" w:rsidRPr="000D6417" w:rsidRDefault="00E22CE9">
          <w:pPr>
            <w:pStyle w:val="TOC3"/>
            <w:tabs>
              <w:tab w:val="left" w:pos="1100"/>
              <w:tab w:val="right" w:leader="dot" w:pos="8778"/>
            </w:tabs>
            <w:rPr>
              <w:rFonts w:ascii="Times New Roman" w:eastAsiaTheme="minorEastAsia" w:hAnsi="Times New Roman"/>
              <w:noProof/>
              <w:sz w:val="22"/>
              <w:szCs w:val="22"/>
            </w:rPr>
          </w:pPr>
          <w:hyperlink w:anchor="_Toc503108815" w:history="1">
            <w:r w:rsidR="00626E43" w:rsidRPr="000D6417">
              <w:rPr>
                <w:rStyle w:val="Hyperlink"/>
                <w:rFonts w:ascii="Times New Roman" w:hAnsi="Times New Roman"/>
                <w:noProof/>
              </w:rPr>
              <w:t>3.6</w:t>
            </w:r>
            <w:r w:rsidR="00626E43" w:rsidRPr="000D6417">
              <w:rPr>
                <w:rFonts w:ascii="Times New Roman" w:eastAsiaTheme="minorEastAsia" w:hAnsi="Times New Roman"/>
                <w:noProof/>
                <w:sz w:val="22"/>
                <w:szCs w:val="22"/>
              </w:rPr>
              <w:tab/>
            </w:r>
            <w:r w:rsidR="00626E43" w:rsidRPr="000D6417">
              <w:rPr>
                <w:rStyle w:val="Hyperlink"/>
                <w:rFonts w:ascii="Times New Roman" w:hAnsi="Times New Roman"/>
                <w:noProof/>
              </w:rPr>
              <w:t>Giao tiếp giữa STM32F0 và ESP8266</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_Toc503108815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343BB8A1" w14:textId="77777777" w:rsidR="00626E43" w:rsidRPr="000D6417" w:rsidRDefault="00E22CE9">
          <w:pPr>
            <w:pStyle w:val="TOC2"/>
            <w:rPr>
              <w:rFonts w:eastAsiaTheme="minorEastAsia"/>
              <w:sz w:val="22"/>
              <w:szCs w:val="22"/>
            </w:rPr>
          </w:pPr>
          <w:hyperlink w:anchor="_Toc503108816" w:history="1">
            <w:r w:rsidR="00626E43" w:rsidRPr="000D6417">
              <w:rPr>
                <w:rStyle w:val="Hyperlink"/>
              </w:rPr>
              <w:t>3.6 Hiện thực nèn tảng Web</w:t>
            </w:r>
            <w:r w:rsidR="00626E43" w:rsidRPr="000D6417">
              <w:rPr>
                <w:webHidden/>
              </w:rPr>
              <w:tab/>
            </w:r>
            <w:r w:rsidR="00626E43" w:rsidRPr="000D6417">
              <w:rPr>
                <w:webHidden/>
              </w:rPr>
              <w:fldChar w:fldCharType="begin"/>
            </w:r>
            <w:r w:rsidR="00626E43" w:rsidRPr="000D6417">
              <w:rPr>
                <w:webHidden/>
              </w:rPr>
              <w:instrText xml:space="preserve"> PAGEREF _Toc503108816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7226C7E9"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17" w:history="1">
            <w:r w:rsidR="00626E43" w:rsidRPr="000D6417">
              <w:rPr>
                <w:rStyle w:val="Hyperlink"/>
                <w:rFonts w:ascii="Times New Roman" w:hAnsi="Times New Roman"/>
                <w:noProof/>
              </w:rPr>
              <w:t>3.6.1 Xây dựng Database</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_Toc503108817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54D0242A"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18" w:history="1">
            <w:r w:rsidR="00626E43" w:rsidRPr="000D6417">
              <w:rPr>
                <w:rStyle w:val="Hyperlink"/>
                <w:rFonts w:ascii="Times New Roman" w:hAnsi="Times New Roman"/>
                <w:noProof/>
              </w:rPr>
              <w:t>3.6.2 Xây dựng giao diện</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_Toc503108818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50083619"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19" w:history="1">
            <w:r w:rsidR="00626E43" w:rsidRPr="000D6417">
              <w:rPr>
                <w:rStyle w:val="Hyperlink"/>
                <w:rFonts w:ascii="Times New Roman" w:hAnsi="Times New Roman"/>
                <w:noProof/>
              </w:rPr>
              <w:t>3.6.3 Xây dựng controller</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_Toc503108819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66104AED"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20" w:history="1">
            <w:r w:rsidR="00626E43" w:rsidRPr="000D6417">
              <w:rPr>
                <w:rStyle w:val="Hyperlink"/>
                <w:rFonts w:ascii="Times New Roman" w:hAnsi="Times New Roman"/>
                <w:noProof/>
              </w:rPr>
              <w:t>3.6.4 Xây dựng API</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_Toc503108820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1A174AE1"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821" w:history="1">
            <w:r w:rsidR="00626E43" w:rsidRPr="000D6417">
              <w:rPr>
                <w:rStyle w:val="Hyperlink"/>
                <w:rFonts w:ascii="Times New Roman" w:hAnsi="Times New Roman"/>
                <w:noProof/>
              </w:rPr>
              <w:t>CHƯƠNG 4. KẾT QUẢ THỬ NGHIỆM VÀ ĐÁNH GIÁ</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_Toc503108821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0AA058FB" w14:textId="77777777" w:rsidR="00626E43" w:rsidRPr="000D6417" w:rsidRDefault="00E22CE9">
          <w:pPr>
            <w:pStyle w:val="TOC2"/>
            <w:rPr>
              <w:rFonts w:eastAsiaTheme="minorEastAsia"/>
              <w:sz w:val="22"/>
              <w:szCs w:val="22"/>
            </w:rPr>
          </w:pPr>
          <w:hyperlink w:anchor="_Toc503108822" w:history="1">
            <w:r w:rsidR="00626E43" w:rsidRPr="000D6417">
              <w:rPr>
                <w:rStyle w:val="Hyperlink"/>
              </w:rPr>
              <w:t>4.1. Lắp ráp và thiết kế khung cho hệ thống</w:t>
            </w:r>
            <w:r w:rsidR="00626E43" w:rsidRPr="000D6417">
              <w:rPr>
                <w:webHidden/>
              </w:rPr>
              <w:tab/>
            </w:r>
            <w:r w:rsidR="00626E43" w:rsidRPr="000D6417">
              <w:rPr>
                <w:webHidden/>
              </w:rPr>
              <w:fldChar w:fldCharType="begin"/>
            </w:r>
            <w:r w:rsidR="00626E43" w:rsidRPr="000D6417">
              <w:rPr>
                <w:webHidden/>
              </w:rPr>
              <w:instrText xml:space="preserve"> PAGEREF _Toc503108822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44825459" w14:textId="77777777" w:rsidR="00626E43" w:rsidRPr="000D6417" w:rsidRDefault="00E22CE9">
          <w:pPr>
            <w:pStyle w:val="TOC2"/>
            <w:rPr>
              <w:rFonts w:eastAsiaTheme="minorEastAsia"/>
              <w:sz w:val="22"/>
              <w:szCs w:val="22"/>
            </w:rPr>
          </w:pPr>
          <w:hyperlink w:anchor="_Toc503108823" w:history="1">
            <w:r w:rsidR="00626E43" w:rsidRPr="000D6417">
              <w:rPr>
                <w:rStyle w:val="Hyperlink"/>
              </w:rPr>
              <w:t>4.2 Kết quả thử nghiệm và đánh giá</w:t>
            </w:r>
            <w:r w:rsidR="00626E43" w:rsidRPr="000D6417">
              <w:rPr>
                <w:webHidden/>
              </w:rPr>
              <w:tab/>
            </w:r>
            <w:r w:rsidR="00626E43" w:rsidRPr="000D6417">
              <w:rPr>
                <w:webHidden/>
              </w:rPr>
              <w:fldChar w:fldCharType="begin"/>
            </w:r>
            <w:r w:rsidR="00626E43" w:rsidRPr="000D6417">
              <w:rPr>
                <w:webHidden/>
              </w:rPr>
              <w:instrText xml:space="preserve"> PAGEREF _Toc503108823 \h </w:instrText>
            </w:r>
            <w:r w:rsidR="00626E43" w:rsidRPr="000D6417">
              <w:rPr>
                <w:webHidden/>
              </w:rPr>
            </w:r>
            <w:r w:rsidR="00626E43" w:rsidRPr="000D6417">
              <w:rPr>
                <w:webHidden/>
              </w:rPr>
              <w:fldChar w:fldCharType="separate"/>
            </w:r>
            <w:r w:rsidR="00626E43" w:rsidRPr="000D6417">
              <w:rPr>
                <w:webHidden/>
              </w:rPr>
              <w:t>6</w:t>
            </w:r>
            <w:r w:rsidR="00626E43" w:rsidRPr="000D6417">
              <w:rPr>
                <w:webHidden/>
              </w:rPr>
              <w:fldChar w:fldCharType="end"/>
            </w:r>
          </w:hyperlink>
        </w:p>
        <w:p w14:paraId="56EAB8E4"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24" w:history="1">
            <w:r w:rsidR="00626E43" w:rsidRPr="000D6417">
              <w:rPr>
                <w:rStyle w:val="Hyperlink"/>
                <w:rFonts w:ascii="Times New Roman" w:hAnsi="Times New Roman"/>
                <w:noProof/>
              </w:rPr>
              <w:t>4.2.1 Kiểm tra độ chính xác trong các môi trường</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_Toc503108824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05C3E583"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25" w:history="1">
            <w:r w:rsidR="00626E43" w:rsidRPr="000D6417">
              <w:rPr>
                <w:rStyle w:val="Hyperlink"/>
                <w:rFonts w:ascii="Times New Roman" w:hAnsi="Times New Roman"/>
                <w:noProof/>
              </w:rPr>
              <w:t>4.2.2 Kiểm tra tốc độ khi kết  nối với broker</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_Toc503108825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47488E88"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26" w:history="1">
            <w:r w:rsidR="00626E43" w:rsidRPr="000D6417">
              <w:rPr>
                <w:rStyle w:val="Hyperlink"/>
                <w:rFonts w:ascii="Times New Roman" w:hAnsi="Times New Roman"/>
                <w:noProof/>
              </w:rPr>
              <w:t>4.2.3 Kiểm tra các API</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_Toc503108826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6</w:t>
            </w:r>
            <w:r w:rsidR="00626E43" w:rsidRPr="000D6417">
              <w:rPr>
                <w:rFonts w:ascii="Times New Roman" w:hAnsi="Times New Roman"/>
                <w:noProof/>
                <w:webHidden/>
              </w:rPr>
              <w:fldChar w:fldCharType="end"/>
            </w:r>
          </w:hyperlink>
        </w:p>
        <w:p w14:paraId="4590DD3C" w14:textId="77777777" w:rsidR="00626E43" w:rsidRPr="000D6417" w:rsidRDefault="00E22CE9">
          <w:pPr>
            <w:pStyle w:val="TOC2"/>
            <w:rPr>
              <w:rFonts w:eastAsiaTheme="minorEastAsia"/>
              <w:sz w:val="22"/>
              <w:szCs w:val="22"/>
            </w:rPr>
          </w:pPr>
          <w:hyperlink w:anchor="_Toc503108827" w:history="1">
            <w:r w:rsidR="00626E43" w:rsidRPr="000D6417">
              <w:rPr>
                <w:rStyle w:val="Hyperlink"/>
              </w:rPr>
              <w:t>5.1 Thuận lợi và khó khăn</w:t>
            </w:r>
            <w:r w:rsidR="00626E43" w:rsidRPr="000D6417">
              <w:rPr>
                <w:webHidden/>
              </w:rPr>
              <w:tab/>
            </w:r>
            <w:r w:rsidR="00626E43" w:rsidRPr="000D6417">
              <w:rPr>
                <w:webHidden/>
              </w:rPr>
              <w:fldChar w:fldCharType="begin"/>
            </w:r>
            <w:r w:rsidR="00626E43" w:rsidRPr="000D6417">
              <w:rPr>
                <w:webHidden/>
              </w:rPr>
              <w:instrText xml:space="preserve"> PAGEREF _Toc503108827 \h </w:instrText>
            </w:r>
            <w:r w:rsidR="00626E43" w:rsidRPr="000D6417">
              <w:rPr>
                <w:webHidden/>
              </w:rPr>
            </w:r>
            <w:r w:rsidR="00626E43" w:rsidRPr="000D6417">
              <w:rPr>
                <w:webHidden/>
              </w:rPr>
              <w:fldChar w:fldCharType="separate"/>
            </w:r>
            <w:r w:rsidR="00626E43" w:rsidRPr="000D6417">
              <w:rPr>
                <w:webHidden/>
              </w:rPr>
              <w:t>7</w:t>
            </w:r>
            <w:r w:rsidR="00626E43" w:rsidRPr="000D6417">
              <w:rPr>
                <w:webHidden/>
              </w:rPr>
              <w:fldChar w:fldCharType="end"/>
            </w:r>
          </w:hyperlink>
        </w:p>
        <w:p w14:paraId="61841ADD"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28" w:history="1">
            <w:r w:rsidR="00626E43" w:rsidRPr="000D6417">
              <w:rPr>
                <w:rStyle w:val="Hyperlink"/>
                <w:rFonts w:ascii="Times New Roman" w:hAnsi="Times New Roman"/>
                <w:noProof/>
              </w:rPr>
              <w:t>5.1.1 Thuận lợi</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_Toc503108828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7</w:t>
            </w:r>
            <w:r w:rsidR="00626E43" w:rsidRPr="000D6417">
              <w:rPr>
                <w:rFonts w:ascii="Times New Roman" w:hAnsi="Times New Roman"/>
                <w:noProof/>
                <w:webHidden/>
              </w:rPr>
              <w:fldChar w:fldCharType="end"/>
            </w:r>
          </w:hyperlink>
        </w:p>
        <w:p w14:paraId="240788D9"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29" w:history="1">
            <w:r w:rsidR="00626E43" w:rsidRPr="000D6417">
              <w:rPr>
                <w:rStyle w:val="Hyperlink"/>
                <w:rFonts w:ascii="Times New Roman" w:hAnsi="Times New Roman"/>
                <w:noProof/>
              </w:rPr>
              <w:t>5.1.2 Khó khăn</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_Toc503108829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7</w:t>
            </w:r>
            <w:r w:rsidR="00626E43" w:rsidRPr="000D6417">
              <w:rPr>
                <w:rFonts w:ascii="Times New Roman" w:hAnsi="Times New Roman"/>
                <w:noProof/>
                <w:webHidden/>
              </w:rPr>
              <w:fldChar w:fldCharType="end"/>
            </w:r>
          </w:hyperlink>
        </w:p>
        <w:p w14:paraId="5019AA46"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30" w:history="1">
            <w:r w:rsidR="00626E43" w:rsidRPr="000D6417">
              <w:rPr>
                <w:rStyle w:val="Hyperlink"/>
                <w:rFonts w:ascii="Times New Roman" w:hAnsi="Times New Roman"/>
                <w:noProof/>
              </w:rPr>
              <w:t>5.1.3 Hướng giải quyết</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_Toc503108830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7</w:t>
            </w:r>
            <w:r w:rsidR="00626E43" w:rsidRPr="000D6417">
              <w:rPr>
                <w:rFonts w:ascii="Times New Roman" w:hAnsi="Times New Roman"/>
                <w:noProof/>
                <w:webHidden/>
              </w:rPr>
              <w:fldChar w:fldCharType="end"/>
            </w:r>
          </w:hyperlink>
        </w:p>
        <w:p w14:paraId="03A6172D" w14:textId="77777777" w:rsidR="00626E43" w:rsidRPr="000D6417" w:rsidRDefault="00E22CE9">
          <w:pPr>
            <w:pStyle w:val="TOC2"/>
            <w:rPr>
              <w:rFonts w:eastAsiaTheme="minorEastAsia"/>
              <w:sz w:val="22"/>
              <w:szCs w:val="22"/>
            </w:rPr>
          </w:pPr>
          <w:hyperlink w:anchor="_Toc503108831" w:history="1">
            <w:r w:rsidR="00626E43" w:rsidRPr="000D6417">
              <w:rPr>
                <w:rStyle w:val="Hyperlink"/>
              </w:rPr>
              <w:t>5.2 Kết quả đạt được và chưa đạt được</w:t>
            </w:r>
            <w:r w:rsidR="00626E43" w:rsidRPr="000D6417">
              <w:rPr>
                <w:webHidden/>
              </w:rPr>
              <w:tab/>
            </w:r>
            <w:r w:rsidR="00626E43" w:rsidRPr="000D6417">
              <w:rPr>
                <w:webHidden/>
              </w:rPr>
              <w:fldChar w:fldCharType="begin"/>
            </w:r>
            <w:r w:rsidR="00626E43" w:rsidRPr="000D6417">
              <w:rPr>
                <w:webHidden/>
              </w:rPr>
              <w:instrText xml:space="preserve"> PAGEREF _Toc503108831 \h </w:instrText>
            </w:r>
            <w:r w:rsidR="00626E43" w:rsidRPr="000D6417">
              <w:rPr>
                <w:webHidden/>
              </w:rPr>
            </w:r>
            <w:r w:rsidR="00626E43" w:rsidRPr="000D6417">
              <w:rPr>
                <w:webHidden/>
              </w:rPr>
              <w:fldChar w:fldCharType="separate"/>
            </w:r>
            <w:r w:rsidR="00626E43" w:rsidRPr="000D6417">
              <w:rPr>
                <w:webHidden/>
              </w:rPr>
              <w:t>8</w:t>
            </w:r>
            <w:r w:rsidR="00626E43" w:rsidRPr="000D6417">
              <w:rPr>
                <w:webHidden/>
              </w:rPr>
              <w:fldChar w:fldCharType="end"/>
            </w:r>
          </w:hyperlink>
        </w:p>
        <w:p w14:paraId="15D3C15D"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32" w:history="1">
            <w:r w:rsidR="00626E43" w:rsidRPr="000D6417">
              <w:rPr>
                <w:rStyle w:val="Hyperlink"/>
                <w:rFonts w:ascii="Times New Roman" w:hAnsi="Times New Roman"/>
                <w:noProof/>
              </w:rPr>
              <w:t>5.2.1 Kết quả đạt được</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_Toc503108832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8</w:t>
            </w:r>
            <w:r w:rsidR="00626E43" w:rsidRPr="000D6417">
              <w:rPr>
                <w:rFonts w:ascii="Times New Roman" w:hAnsi="Times New Roman"/>
                <w:noProof/>
                <w:webHidden/>
              </w:rPr>
              <w:fldChar w:fldCharType="end"/>
            </w:r>
          </w:hyperlink>
        </w:p>
        <w:p w14:paraId="77ADC01C" w14:textId="77777777" w:rsidR="00626E43" w:rsidRPr="000D6417" w:rsidRDefault="00E22CE9">
          <w:pPr>
            <w:pStyle w:val="TOC3"/>
            <w:tabs>
              <w:tab w:val="right" w:leader="dot" w:pos="8778"/>
            </w:tabs>
            <w:rPr>
              <w:rFonts w:ascii="Times New Roman" w:eastAsiaTheme="minorEastAsia" w:hAnsi="Times New Roman"/>
              <w:noProof/>
              <w:sz w:val="22"/>
              <w:szCs w:val="22"/>
            </w:rPr>
          </w:pPr>
          <w:hyperlink w:anchor="_Toc503108833" w:history="1">
            <w:r w:rsidR="00626E43" w:rsidRPr="000D6417">
              <w:rPr>
                <w:rStyle w:val="Hyperlink"/>
                <w:rFonts w:ascii="Times New Roman" w:hAnsi="Times New Roman"/>
                <w:noProof/>
              </w:rPr>
              <w:t>5.2.2 Kết quả chưa đạt được</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_Toc503108833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8</w:t>
            </w:r>
            <w:r w:rsidR="00626E43" w:rsidRPr="000D6417">
              <w:rPr>
                <w:rFonts w:ascii="Times New Roman" w:hAnsi="Times New Roman"/>
                <w:noProof/>
                <w:webHidden/>
              </w:rPr>
              <w:fldChar w:fldCharType="end"/>
            </w:r>
          </w:hyperlink>
        </w:p>
        <w:p w14:paraId="5FAFDC45" w14:textId="77777777" w:rsidR="00626E43" w:rsidRPr="000D6417" w:rsidRDefault="00E22CE9">
          <w:pPr>
            <w:pStyle w:val="TOC2"/>
            <w:rPr>
              <w:rFonts w:eastAsiaTheme="minorEastAsia"/>
              <w:sz w:val="22"/>
              <w:szCs w:val="22"/>
            </w:rPr>
          </w:pPr>
          <w:hyperlink w:anchor="_Toc503108834" w:history="1">
            <w:r w:rsidR="00626E43" w:rsidRPr="000D6417">
              <w:rPr>
                <w:rStyle w:val="Hyperlink"/>
              </w:rPr>
              <w:t>5.3 Hướng phát triển</w:t>
            </w:r>
            <w:r w:rsidR="00626E43" w:rsidRPr="000D6417">
              <w:rPr>
                <w:webHidden/>
              </w:rPr>
              <w:tab/>
            </w:r>
            <w:r w:rsidR="00626E43" w:rsidRPr="000D6417">
              <w:rPr>
                <w:webHidden/>
              </w:rPr>
              <w:fldChar w:fldCharType="begin"/>
            </w:r>
            <w:r w:rsidR="00626E43" w:rsidRPr="000D6417">
              <w:rPr>
                <w:webHidden/>
              </w:rPr>
              <w:instrText xml:space="preserve"> PAGEREF _Toc503108834 \h </w:instrText>
            </w:r>
            <w:r w:rsidR="00626E43" w:rsidRPr="000D6417">
              <w:rPr>
                <w:webHidden/>
              </w:rPr>
            </w:r>
            <w:r w:rsidR="00626E43" w:rsidRPr="000D6417">
              <w:rPr>
                <w:webHidden/>
              </w:rPr>
              <w:fldChar w:fldCharType="separate"/>
            </w:r>
            <w:r w:rsidR="00626E43" w:rsidRPr="000D6417">
              <w:rPr>
                <w:webHidden/>
              </w:rPr>
              <w:t>9</w:t>
            </w:r>
            <w:r w:rsidR="00626E43" w:rsidRPr="000D6417">
              <w:rPr>
                <w:webHidden/>
              </w:rPr>
              <w:fldChar w:fldCharType="end"/>
            </w:r>
          </w:hyperlink>
        </w:p>
        <w:p w14:paraId="78A224B2" w14:textId="77777777" w:rsidR="00626E43" w:rsidRPr="000D6417" w:rsidRDefault="00E22CE9">
          <w:pPr>
            <w:pStyle w:val="TOC1"/>
            <w:tabs>
              <w:tab w:val="right" w:leader="dot" w:pos="8778"/>
            </w:tabs>
            <w:rPr>
              <w:rFonts w:ascii="Times New Roman" w:eastAsiaTheme="minorEastAsia" w:hAnsi="Times New Roman"/>
              <w:noProof/>
              <w:sz w:val="22"/>
              <w:szCs w:val="22"/>
            </w:rPr>
          </w:pPr>
          <w:hyperlink w:anchor="_Toc503108835" w:history="1">
            <w:r w:rsidR="00626E43" w:rsidRPr="000D6417">
              <w:rPr>
                <w:rStyle w:val="Hyperlink"/>
                <w:rFonts w:ascii="Times New Roman" w:hAnsi="Times New Roman"/>
                <w:noProof/>
              </w:rPr>
              <w:t>TÀI LIỆU THAM KHẢO TRONG BÁO CÁO</w:t>
            </w:r>
            <w:r w:rsidR="00626E43" w:rsidRPr="000D6417">
              <w:rPr>
                <w:rFonts w:ascii="Times New Roman" w:hAnsi="Times New Roman"/>
                <w:noProof/>
                <w:webHidden/>
              </w:rPr>
              <w:tab/>
            </w:r>
            <w:r w:rsidR="00626E43" w:rsidRPr="000D6417">
              <w:rPr>
                <w:rFonts w:ascii="Times New Roman" w:hAnsi="Times New Roman"/>
                <w:noProof/>
                <w:webHidden/>
              </w:rPr>
              <w:fldChar w:fldCharType="begin"/>
            </w:r>
            <w:r w:rsidR="00626E43" w:rsidRPr="000D6417">
              <w:rPr>
                <w:rFonts w:ascii="Times New Roman" w:hAnsi="Times New Roman"/>
                <w:noProof/>
                <w:webHidden/>
              </w:rPr>
              <w:instrText xml:space="preserve"> PAGEREF _Toc503108835 \h </w:instrText>
            </w:r>
            <w:r w:rsidR="00626E43" w:rsidRPr="000D6417">
              <w:rPr>
                <w:rFonts w:ascii="Times New Roman" w:hAnsi="Times New Roman"/>
                <w:noProof/>
                <w:webHidden/>
              </w:rPr>
            </w:r>
            <w:r w:rsidR="00626E43" w:rsidRPr="000D6417">
              <w:rPr>
                <w:rFonts w:ascii="Times New Roman" w:hAnsi="Times New Roman"/>
                <w:noProof/>
                <w:webHidden/>
              </w:rPr>
              <w:fldChar w:fldCharType="separate"/>
            </w:r>
            <w:r w:rsidR="00626E43" w:rsidRPr="000D6417">
              <w:rPr>
                <w:rFonts w:ascii="Times New Roman" w:hAnsi="Times New Roman"/>
                <w:noProof/>
                <w:webHidden/>
              </w:rPr>
              <w:t>10</w:t>
            </w:r>
            <w:r w:rsidR="00626E43" w:rsidRPr="000D6417">
              <w:rPr>
                <w:rFonts w:ascii="Times New Roman" w:hAnsi="Times New Roman"/>
                <w:noProof/>
                <w:webHidden/>
              </w:rPr>
              <w:fldChar w:fldCharType="end"/>
            </w:r>
          </w:hyperlink>
        </w:p>
        <w:p w14:paraId="6CCA5B08" w14:textId="725A2B1E" w:rsidR="00F23905" w:rsidRPr="00F97046" w:rsidRDefault="00F23905">
          <w:pPr>
            <w:rPr>
              <w:rFonts w:ascii="Times New Roman" w:hAnsi="Times New Roman"/>
            </w:rPr>
          </w:pPr>
          <w:r w:rsidRPr="000D6417">
            <w:rPr>
              <w:rFonts w:ascii="Times New Roman" w:hAnsi="Times New Roman"/>
              <w:bCs/>
              <w:noProof/>
            </w:rPr>
            <w:fldChar w:fldCharType="end"/>
          </w:r>
        </w:p>
      </w:sdtContent>
    </w:sdt>
    <w:p w14:paraId="65C4D112" w14:textId="77777777" w:rsidR="00396842" w:rsidRPr="00F97046" w:rsidRDefault="00396842" w:rsidP="00754470">
      <w:pPr>
        <w:pStyle w:val="Noidung"/>
      </w:pPr>
    </w:p>
    <w:p w14:paraId="4A957EC6" w14:textId="77777777" w:rsidR="00B450EB" w:rsidRPr="00F97046" w:rsidRDefault="00B450EB" w:rsidP="008514B4">
      <w:pPr>
        <w:spacing w:line="360" w:lineRule="auto"/>
        <w:rPr>
          <w:rFonts w:ascii="Times New Roman" w:hAnsi="Times New Roman"/>
          <w:sz w:val="26"/>
          <w:szCs w:val="26"/>
        </w:rPr>
      </w:pPr>
    </w:p>
    <w:p w14:paraId="642D4699" w14:textId="77777777" w:rsidR="00B450EB" w:rsidRPr="00F97046" w:rsidRDefault="00B450EB" w:rsidP="00B450EB">
      <w:pPr>
        <w:rPr>
          <w:rFonts w:ascii="Times New Roman" w:hAnsi="Times New Roman"/>
        </w:rPr>
      </w:pPr>
    </w:p>
    <w:p w14:paraId="37FA3F2A" w14:textId="77777777" w:rsidR="00B450EB" w:rsidRPr="00F97046" w:rsidRDefault="00B450EB" w:rsidP="00B450EB">
      <w:pPr>
        <w:rPr>
          <w:rFonts w:ascii="Times New Roman" w:hAnsi="Times New Roman"/>
        </w:rPr>
      </w:pPr>
    </w:p>
    <w:p w14:paraId="1655F119" w14:textId="77777777" w:rsidR="00B450EB" w:rsidRPr="00F97046" w:rsidRDefault="00B450EB" w:rsidP="00B450EB">
      <w:pPr>
        <w:rPr>
          <w:rFonts w:ascii="Times New Roman" w:hAnsi="Times New Roman"/>
        </w:rPr>
      </w:pPr>
    </w:p>
    <w:p w14:paraId="7A0F0074" w14:textId="77777777" w:rsidR="00B450EB" w:rsidRPr="00F97046" w:rsidRDefault="00B450EB" w:rsidP="00B450EB">
      <w:pPr>
        <w:rPr>
          <w:rFonts w:ascii="Times New Roman" w:hAnsi="Times New Roman"/>
        </w:rPr>
      </w:pPr>
    </w:p>
    <w:p w14:paraId="2C916112" w14:textId="77777777" w:rsidR="00D620EE" w:rsidRPr="00F97046" w:rsidRDefault="00D620EE" w:rsidP="00B450EB">
      <w:pPr>
        <w:rPr>
          <w:rFonts w:ascii="Times New Roman" w:hAnsi="Times New Roman"/>
        </w:rPr>
      </w:pPr>
    </w:p>
    <w:p w14:paraId="6045BDFD" w14:textId="77777777" w:rsidR="00D620EE" w:rsidRPr="00F97046" w:rsidRDefault="00D620EE" w:rsidP="00B450EB">
      <w:pPr>
        <w:rPr>
          <w:rFonts w:ascii="Times New Roman" w:hAnsi="Times New Roman"/>
        </w:rPr>
      </w:pPr>
    </w:p>
    <w:p w14:paraId="6E967391" w14:textId="77777777" w:rsidR="00D620EE" w:rsidRPr="00F97046" w:rsidRDefault="00D620EE" w:rsidP="00B450EB">
      <w:pPr>
        <w:rPr>
          <w:rFonts w:ascii="Times New Roman" w:hAnsi="Times New Roman"/>
        </w:rPr>
      </w:pPr>
    </w:p>
    <w:p w14:paraId="7B773E37" w14:textId="77777777" w:rsidR="00247367" w:rsidRPr="00F97046" w:rsidRDefault="00247367" w:rsidP="00267108">
      <w:pPr>
        <w:pStyle w:val="Heading1"/>
        <w:spacing w:line="360" w:lineRule="auto"/>
        <w:jc w:val="center"/>
        <w:rPr>
          <w:rFonts w:ascii="Times New Roman" w:hAnsi="Times New Roman" w:cs="Times New Roman"/>
          <w:b/>
          <w:color w:val="auto"/>
          <w:sz w:val="28"/>
          <w:szCs w:val="28"/>
        </w:rPr>
      </w:pPr>
      <w:r w:rsidRPr="00F97046">
        <w:rPr>
          <w:rFonts w:ascii="Times New Roman" w:hAnsi="Times New Roman" w:cs="Times New Roman"/>
          <w:b/>
          <w:color w:val="auto"/>
          <w:sz w:val="28"/>
          <w:szCs w:val="28"/>
        </w:rPr>
        <w:br w:type="page"/>
      </w:r>
    </w:p>
    <w:p w14:paraId="03D16091" w14:textId="4458868D" w:rsidR="00D82FE3" w:rsidRPr="00F97046" w:rsidRDefault="007914A5" w:rsidP="000D6417">
      <w:pPr>
        <w:pStyle w:val="Heading1"/>
        <w:spacing w:line="360" w:lineRule="auto"/>
        <w:jc w:val="center"/>
        <w:rPr>
          <w:rFonts w:ascii="Times New Roman" w:hAnsi="Times New Roman" w:cs="Times New Roman"/>
          <w:sz w:val="26"/>
          <w:szCs w:val="26"/>
        </w:rPr>
      </w:pPr>
      <w:bookmarkStart w:id="14" w:name="_Toc473484058"/>
      <w:bookmarkStart w:id="15" w:name="_Toc473484203"/>
      <w:bookmarkStart w:id="16" w:name="_Toc474362282"/>
      <w:bookmarkStart w:id="17" w:name="_Toc474362431"/>
      <w:bookmarkStart w:id="18" w:name="_Toc474362576"/>
      <w:bookmarkStart w:id="19" w:name="_Toc503108764"/>
      <w:r w:rsidRPr="00F97046">
        <w:rPr>
          <w:rFonts w:ascii="Times New Roman" w:hAnsi="Times New Roman" w:cs="Times New Roman"/>
          <w:b/>
          <w:color w:val="auto"/>
          <w:sz w:val="28"/>
          <w:szCs w:val="28"/>
        </w:rPr>
        <w:lastRenderedPageBreak/>
        <w:t>DANH MỤC</w:t>
      </w:r>
      <w:r w:rsidR="00267108" w:rsidRPr="00F97046">
        <w:rPr>
          <w:rFonts w:ascii="Times New Roman" w:hAnsi="Times New Roman" w:cs="Times New Roman"/>
          <w:b/>
          <w:color w:val="auto"/>
          <w:sz w:val="28"/>
          <w:szCs w:val="28"/>
        </w:rPr>
        <w:t xml:space="preserve"> HÌNH</w:t>
      </w:r>
      <w:r w:rsidRPr="00F97046">
        <w:rPr>
          <w:rFonts w:ascii="Times New Roman" w:hAnsi="Times New Roman" w:cs="Times New Roman"/>
          <w:b/>
          <w:color w:val="auto"/>
          <w:sz w:val="28"/>
          <w:szCs w:val="28"/>
        </w:rPr>
        <w:t xml:space="preserve"> ẢNH</w:t>
      </w:r>
      <w:bookmarkEnd w:id="14"/>
      <w:bookmarkEnd w:id="15"/>
      <w:bookmarkEnd w:id="16"/>
      <w:bookmarkEnd w:id="17"/>
      <w:bookmarkEnd w:id="18"/>
      <w:bookmarkEnd w:id="19"/>
    </w:p>
    <w:p w14:paraId="12723CD9" w14:textId="77777777" w:rsidR="00D82FE3" w:rsidRPr="00F97046" w:rsidRDefault="00D82FE3" w:rsidP="00D82FE3">
      <w:pPr>
        <w:pStyle w:val="Noidung"/>
      </w:pPr>
    </w:p>
    <w:p w14:paraId="4394FDB7" w14:textId="77777777" w:rsidR="00D82FE3" w:rsidRPr="00F97046" w:rsidRDefault="00D82FE3" w:rsidP="00D82FE3">
      <w:pPr>
        <w:spacing w:line="360" w:lineRule="auto"/>
        <w:rPr>
          <w:rFonts w:ascii="Times New Roman" w:hAnsi="Times New Roman"/>
          <w:sz w:val="26"/>
          <w:szCs w:val="26"/>
        </w:rPr>
      </w:pPr>
    </w:p>
    <w:p w14:paraId="45D627C0" w14:textId="77777777" w:rsidR="00D82FE3" w:rsidRPr="00F97046" w:rsidRDefault="00D82FE3" w:rsidP="00D82FE3">
      <w:pPr>
        <w:rPr>
          <w:rFonts w:ascii="Times New Roman" w:hAnsi="Times New Roman"/>
        </w:rPr>
      </w:pPr>
    </w:p>
    <w:p w14:paraId="43BFDB86" w14:textId="77777777" w:rsidR="00D82FE3" w:rsidRPr="00F97046" w:rsidRDefault="00D82FE3" w:rsidP="00D82FE3">
      <w:pPr>
        <w:rPr>
          <w:rFonts w:ascii="Times New Roman" w:hAnsi="Times New Roman"/>
        </w:rPr>
      </w:pPr>
    </w:p>
    <w:p w14:paraId="3255774D" w14:textId="77777777" w:rsidR="00D82FE3" w:rsidRPr="00F97046" w:rsidRDefault="00D82FE3" w:rsidP="00D82FE3">
      <w:pPr>
        <w:rPr>
          <w:rFonts w:ascii="Times New Roman" w:hAnsi="Times New Roman"/>
        </w:rPr>
      </w:pPr>
    </w:p>
    <w:p w14:paraId="13CE93BA" w14:textId="77777777" w:rsidR="00D82FE3" w:rsidRPr="00F97046" w:rsidRDefault="00D82FE3" w:rsidP="00D82FE3">
      <w:pPr>
        <w:rPr>
          <w:rFonts w:ascii="Times New Roman" w:hAnsi="Times New Roman"/>
        </w:rPr>
      </w:pPr>
    </w:p>
    <w:p w14:paraId="7705F65F" w14:textId="77777777" w:rsidR="00D82FE3" w:rsidRPr="00F97046" w:rsidRDefault="00D82FE3" w:rsidP="00D82FE3">
      <w:pPr>
        <w:rPr>
          <w:rFonts w:ascii="Times New Roman" w:hAnsi="Times New Roman"/>
        </w:rPr>
      </w:pPr>
    </w:p>
    <w:p w14:paraId="2A3815E1" w14:textId="390B20EA" w:rsidR="002236BC" w:rsidRPr="00F97046" w:rsidRDefault="002236BC" w:rsidP="002236BC">
      <w:pPr>
        <w:spacing w:line="360" w:lineRule="auto"/>
        <w:rPr>
          <w:rFonts w:ascii="Times New Roman" w:hAnsi="Times New Roman"/>
          <w:sz w:val="26"/>
          <w:szCs w:val="26"/>
        </w:rPr>
      </w:pPr>
    </w:p>
    <w:p w14:paraId="5766836D" w14:textId="0599F2FF" w:rsidR="0006467C" w:rsidRPr="00F97046" w:rsidRDefault="0006467C" w:rsidP="00234002">
      <w:pPr>
        <w:pStyle w:val="TOC1"/>
        <w:tabs>
          <w:tab w:val="right" w:leader="dot" w:pos="9629"/>
        </w:tabs>
        <w:rPr>
          <w:rFonts w:ascii="Times New Roman" w:eastAsiaTheme="minorEastAsia" w:hAnsi="Times New Roman"/>
          <w:noProof/>
          <w:sz w:val="22"/>
          <w:szCs w:val="22"/>
        </w:rPr>
      </w:pPr>
    </w:p>
    <w:p w14:paraId="12CCDE7E" w14:textId="77777777" w:rsidR="00267108" w:rsidRPr="00F97046" w:rsidRDefault="00267108" w:rsidP="00267108">
      <w:pPr>
        <w:spacing w:line="360" w:lineRule="auto"/>
        <w:jc w:val="both"/>
        <w:rPr>
          <w:rFonts w:ascii="Times New Roman" w:hAnsi="Times New Roman"/>
          <w:sz w:val="26"/>
          <w:szCs w:val="26"/>
        </w:rPr>
      </w:pPr>
    </w:p>
    <w:p w14:paraId="58803ED8" w14:textId="77777777" w:rsidR="00267108" w:rsidRPr="00F97046" w:rsidRDefault="00267108" w:rsidP="00267108">
      <w:pPr>
        <w:spacing w:line="360" w:lineRule="auto"/>
        <w:jc w:val="both"/>
        <w:rPr>
          <w:rFonts w:ascii="Times New Roman" w:hAnsi="Times New Roman"/>
          <w:sz w:val="26"/>
          <w:szCs w:val="26"/>
        </w:rPr>
      </w:pPr>
    </w:p>
    <w:p w14:paraId="4AF7D1B7" w14:textId="77777777" w:rsidR="00267108" w:rsidRPr="00F97046" w:rsidRDefault="00267108" w:rsidP="00267108">
      <w:pPr>
        <w:spacing w:line="360" w:lineRule="auto"/>
        <w:jc w:val="both"/>
        <w:rPr>
          <w:rFonts w:ascii="Times New Roman" w:hAnsi="Times New Roman"/>
          <w:sz w:val="26"/>
          <w:szCs w:val="26"/>
        </w:rPr>
      </w:pPr>
    </w:p>
    <w:p w14:paraId="5951D3CC" w14:textId="77777777" w:rsidR="00717CD5" w:rsidRPr="00F97046" w:rsidRDefault="00717CD5" w:rsidP="006E219C">
      <w:pPr>
        <w:pStyle w:val="Heading1"/>
        <w:spacing w:line="360" w:lineRule="auto"/>
        <w:jc w:val="center"/>
        <w:rPr>
          <w:rFonts w:ascii="Times New Roman" w:hAnsi="Times New Roman" w:cs="Times New Roman"/>
          <w:b/>
          <w:color w:val="auto"/>
          <w:sz w:val="28"/>
          <w:szCs w:val="28"/>
        </w:rPr>
      </w:pPr>
      <w:bookmarkStart w:id="20" w:name="_Toc473484059"/>
      <w:bookmarkStart w:id="21" w:name="_Toc473484204"/>
      <w:r w:rsidRPr="00F97046">
        <w:rPr>
          <w:rFonts w:ascii="Times New Roman" w:hAnsi="Times New Roman" w:cs="Times New Roman"/>
          <w:b/>
          <w:color w:val="auto"/>
          <w:sz w:val="28"/>
          <w:szCs w:val="28"/>
        </w:rPr>
        <w:br w:type="page"/>
      </w:r>
    </w:p>
    <w:p w14:paraId="1DE678EA" w14:textId="729500EF" w:rsidR="00267108" w:rsidRPr="00F97046" w:rsidRDefault="007914A5" w:rsidP="006E219C">
      <w:pPr>
        <w:pStyle w:val="Heading1"/>
        <w:spacing w:line="360" w:lineRule="auto"/>
        <w:jc w:val="center"/>
        <w:rPr>
          <w:rFonts w:ascii="Times New Roman" w:hAnsi="Times New Roman" w:cs="Times New Roman"/>
          <w:b/>
          <w:color w:val="auto"/>
          <w:sz w:val="28"/>
          <w:szCs w:val="28"/>
        </w:rPr>
      </w:pPr>
      <w:bookmarkStart w:id="22" w:name="_Toc474362283"/>
      <w:bookmarkStart w:id="23" w:name="_Toc474362432"/>
      <w:bookmarkStart w:id="24" w:name="_Toc474362577"/>
      <w:bookmarkStart w:id="25" w:name="_Toc503108765"/>
      <w:r w:rsidRPr="00F97046">
        <w:rPr>
          <w:rFonts w:ascii="Times New Roman" w:hAnsi="Times New Roman" w:cs="Times New Roman"/>
          <w:b/>
          <w:color w:val="auto"/>
          <w:sz w:val="28"/>
          <w:szCs w:val="28"/>
        </w:rPr>
        <w:lastRenderedPageBreak/>
        <w:t>DANH MỤC</w:t>
      </w:r>
      <w:r w:rsidR="00267108" w:rsidRPr="00F97046">
        <w:rPr>
          <w:rFonts w:ascii="Times New Roman" w:hAnsi="Times New Roman" w:cs="Times New Roman"/>
          <w:b/>
          <w:color w:val="auto"/>
          <w:sz w:val="28"/>
          <w:szCs w:val="28"/>
        </w:rPr>
        <w:t xml:space="preserve"> BẢNG</w:t>
      </w:r>
      <w:bookmarkEnd w:id="20"/>
      <w:bookmarkEnd w:id="21"/>
      <w:bookmarkEnd w:id="22"/>
      <w:bookmarkEnd w:id="23"/>
      <w:bookmarkEnd w:id="24"/>
      <w:bookmarkEnd w:id="25"/>
    </w:p>
    <w:sdt>
      <w:sdtPr>
        <w:rPr>
          <w:rFonts w:ascii="Times New Roman" w:hAnsi="Times New Roman"/>
          <w:sz w:val="26"/>
          <w:szCs w:val="26"/>
        </w:rPr>
        <w:id w:val="187577896"/>
        <w:docPartObj>
          <w:docPartGallery w:val="Table of Contents"/>
          <w:docPartUnique/>
        </w:docPartObj>
      </w:sdtPr>
      <w:sdtEndPr>
        <w:rPr>
          <w:bCs/>
          <w:noProof/>
        </w:rPr>
      </w:sdtEndPr>
      <w:sdtContent>
        <w:p w14:paraId="6DAB218F" w14:textId="1D0155EC" w:rsidR="009D46A2" w:rsidRDefault="009D46A2" w:rsidP="009D46A2">
          <w:pPr>
            <w:pStyle w:val="TOC1"/>
            <w:tabs>
              <w:tab w:val="right" w:leader="dot" w:pos="8778"/>
            </w:tabs>
          </w:pPr>
        </w:p>
        <w:p w14:paraId="217B1704" w14:textId="67F39FFC" w:rsidR="009217B2" w:rsidRPr="00F97046" w:rsidRDefault="00E22CE9" w:rsidP="009217B2">
          <w:pPr>
            <w:spacing w:line="360" w:lineRule="auto"/>
            <w:rPr>
              <w:rFonts w:ascii="Times New Roman" w:hAnsi="Times New Roman"/>
              <w:bCs/>
              <w:noProof/>
              <w:sz w:val="26"/>
              <w:szCs w:val="26"/>
            </w:rPr>
          </w:pPr>
        </w:p>
      </w:sdtContent>
    </w:sdt>
    <w:p w14:paraId="267E324E" w14:textId="77777777" w:rsidR="002236BC" w:rsidRPr="00F97046" w:rsidRDefault="002236BC" w:rsidP="002236BC">
      <w:pPr>
        <w:spacing w:line="360" w:lineRule="auto"/>
        <w:rPr>
          <w:rFonts w:ascii="Times New Roman" w:hAnsi="Times New Roman"/>
          <w:sz w:val="26"/>
          <w:szCs w:val="26"/>
        </w:rPr>
      </w:pPr>
    </w:p>
    <w:p w14:paraId="5C1CE7B8" w14:textId="77777777" w:rsidR="00267108" w:rsidRPr="00F97046" w:rsidRDefault="00267108" w:rsidP="00267108">
      <w:pPr>
        <w:rPr>
          <w:rFonts w:ascii="Times New Roman" w:hAnsi="Times New Roman"/>
        </w:rPr>
      </w:pPr>
    </w:p>
    <w:p w14:paraId="5BF27308" w14:textId="77777777" w:rsidR="00267108" w:rsidRPr="00F97046" w:rsidRDefault="00267108" w:rsidP="00267108">
      <w:pPr>
        <w:rPr>
          <w:rFonts w:ascii="Times New Roman" w:hAnsi="Times New Roman"/>
        </w:rPr>
      </w:pPr>
    </w:p>
    <w:p w14:paraId="7F33D70A" w14:textId="77777777" w:rsidR="00267108" w:rsidRPr="00F97046" w:rsidRDefault="00267108" w:rsidP="00267108">
      <w:pPr>
        <w:rPr>
          <w:rFonts w:ascii="Times New Roman" w:hAnsi="Times New Roman"/>
        </w:rPr>
      </w:pPr>
    </w:p>
    <w:p w14:paraId="02CD925F" w14:textId="77777777" w:rsidR="00267108" w:rsidRPr="00F97046" w:rsidRDefault="00267108" w:rsidP="00267108">
      <w:pPr>
        <w:rPr>
          <w:rFonts w:ascii="Times New Roman" w:hAnsi="Times New Roman"/>
        </w:rPr>
      </w:pPr>
    </w:p>
    <w:p w14:paraId="2375042E" w14:textId="77777777" w:rsidR="00267108" w:rsidRPr="00F97046" w:rsidRDefault="00267108" w:rsidP="00267108">
      <w:pPr>
        <w:rPr>
          <w:rFonts w:ascii="Times New Roman" w:hAnsi="Times New Roman"/>
        </w:rPr>
      </w:pPr>
    </w:p>
    <w:p w14:paraId="2D24B67C" w14:textId="77777777" w:rsidR="006E219C" w:rsidRPr="00F97046" w:rsidRDefault="006E219C" w:rsidP="004070E2">
      <w:pPr>
        <w:pStyle w:val="Heading1"/>
        <w:jc w:val="center"/>
        <w:rPr>
          <w:rFonts w:ascii="Times New Roman" w:hAnsi="Times New Roman" w:cs="Times New Roman"/>
          <w:b/>
          <w:color w:val="auto"/>
          <w:sz w:val="28"/>
          <w:szCs w:val="28"/>
        </w:rPr>
      </w:pPr>
      <w:r w:rsidRPr="00F97046">
        <w:rPr>
          <w:rFonts w:ascii="Times New Roman" w:hAnsi="Times New Roman" w:cs="Times New Roman"/>
          <w:b/>
          <w:color w:val="auto"/>
          <w:sz w:val="28"/>
          <w:szCs w:val="28"/>
        </w:rPr>
        <w:br w:type="page"/>
      </w:r>
    </w:p>
    <w:p w14:paraId="23A016AC" w14:textId="37B5F00B" w:rsidR="00534B37" w:rsidRPr="00F97046" w:rsidRDefault="004070E2" w:rsidP="004070E2">
      <w:pPr>
        <w:pStyle w:val="Heading1"/>
        <w:jc w:val="center"/>
        <w:rPr>
          <w:rFonts w:ascii="Times New Roman" w:hAnsi="Times New Roman" w:cs="Times New Roman"/>
          <w:b/>
          <w:color w:val="auto"/>
          <w:sz w:val="28"/>
          <w:szCs w:val="28"/>
        </w:rPr>
      </w:pPr>
      <w:bookmarkStart w:id="26" w:name="_Toc473484060"/>
      <w:bookmarkStart w:id="27" w:name="_Toc473484205"/>
      <w:bookmarkStart w:id="28" w:name="_Toc474362284"/>
      <w:bookmarkStart w:id="29" w:name="_Toc474362433"/>
      <w:bookmarkStart w:id="30" w:name="_Toc474362578"/>
      <w:bookmarkStart w:id="31" w:name="_Toc503108766"/>
      <w:r w:rsidRPr="00F97046">
        <w:rPr>
          <w:rFonts w:ascii="Times New Roman" w:hAnsi="Times New Roman" w:cs="Times New Roman"/>
          <w:b/>
          <w:color w:val="auto"/>
          <w:sz w:val="28"/>
          <w:szCs w:val="28"/>
        </w:rPr>
        <w:lastRenderedPageBreak/>
        <w:t>DANH MỤC CHỮ VIẾT TẮT</w:t>
      </w:r>
      <w:bookmarkEnd w:id="26"/>
      <w:bookmarkEnd w:id="27"/>
      <w:bookmarkEnd w:id="28"/>
      <w:bookmarkEnd w:id="29"/>
      <w:bookmarkEnd w:id="30"/>
      <w:bookmarkEnd w:id="31"/>
    </w:p>
    <w:p w14:paraId="44E07237" w14:textId="77777777" w:rsidR="004070E2" w:rsidRPr="00F97046" w:rsidRDefault="004070E2" w:rsidP="004070E2">
      <w:pPr>
        <w:rPr>
          <w:rFonts w:ascii="Times New Roman" w:hAnsi="Times New Roman"/>
        </w:rPr>
      </w:pPr>
    </w:p>
    <w:tbl>
      <w:tblPr>
        <w:tblStyle w:val="TableGrid"/>
        <w:tblW w:w="0" w:type="auto"/>
        <w:jc w:val="center"/>
        <w:tblLook w:val="04A0" w:firstRow="1" w:lastRow="0" w:firstColumn="1" w:lastColumn="0" w:noHBand="0" w:noVBand="1"/>
      </w:tblPr>
      <w:tblGrid>
        <w:gridCol w:w="2660"/>
        <w:gridCol w:w="6346"/>
      </w:tblGrid>
      <w:tr w:rsidR="007B71A9" w:rsidRPr="00F97046" w14:paraId="0917DD98" w14:textId="77777777" w:rsidTr="004070E2">
        <w:trPr>
          <w:trHeight w:val="567"/>
          <w:jc w:val="center"/>
        </w:trPr>
        <w:tc>
          <w:tcPr>
            <w:tcW w:w="2660" w:type="dxa"/>
            <w:vAlign w:val="center"/>
          </w:tcPr>
          <w:p w14:paraId="016BB67C" w14:textId="05A190BD" w:rsidR="007B71A9" w:rsidRPr="00F97046" w:rsidRDefault="00410260" w:rsidP="007B71A9">
            <w:pPr>
              <w:rPr>
                <w:rFonts w:ascii="Times New Roman" w:hAnsi="Times New Roman"/>
                <w:sz w:val="26"/>
                <w:szCs w:val="26"/>
              </w:rPr>
            </w:pPr>
            <w:r w:rsidRPr="00F97046">
              <w:rPr>
                <w:rFonts w:ascii="Times New Roman" w:hAnsi="Times New Roman"/>
                <w:sz w:val="26"/>
                <w:szCs w:val="26"/>
              </w:rPr>
              <w:t>STM32F4</w:t>
            </w:r>
          </w:p>
        </w:tc>
        <w:tc>
          <w:tcPr>
            <w:tcW w:w="6346" w:type="dxa"/>
            <w:vAlign w:val="center"/>
          </w:tcPr>
          <w:p w14:paraId="1C4473B6" w14:textId="016B5935" w:rsidR="007B71A9" w:rsidRPr="00F97046" w:rsidRDefault="001A1F8F" w:rsidP="007B71A9">
            <w:pPr>
              <w:rPr>
                <w:rFonts w:ascii="Times New Roman" w:hAnsi="Times New Roman"/>
                <w:sz w:val="26"/>
                <w:szCs w:val="26"/>
              </w:rPr>
            </w:pPr>
            <w:r>
              <w:rPr>
                <w:rFonts w:ascii="Times New Roman" w:hAnsi="Times New Roman"/>
                <w:sz w:val="26"/>
                <w:szCs w:val="26"/>
              </w:rPr>
              <w:t>Vi xử lý trung tâm</w:t>
            </w:r>
          </w:p>
        </w:tc>
      </w:tr>
      <w:tr w:rsidR="007B71A9" w:rsidRPr="00F97046" w14:paraId="305D9177" w14:textId="77777777" w:rsidTr="004070E2">
        <w:trPr>
          <w:trHeight w:val="567"/>
          <w:jc w:val="center"/>
        </w:trPr>
        <w:tc>
          <w:tcPr>
            <w:tcW w:w="2660" w:type="dxa"/>
            <w:vAlign w:val="center"/>
          </w:tcPr>
          <w:p w14:paraId="1FE1E34C" w14:textId="1F8E1F82" w:rsidR="007B71A9" w:rsidRPr="00F97046" w:rsidRDefault="00106411" w:rsidP="007B71A9">
            <w:pPr>
              <w:rPr>
                <w:rFonts w:ascii="Times New Roman" w:hAnsi="Times New Roman"/>
                <w:sz w:val="26"/>
                <w:szCs w:val="26"/>
              </w:rPr>
            </w:pPr>
            <w:r>
              <w:rPr>
                <w:rFonts w:ascii="Times New Roman" w:hAnsi="Times New Roman"/>
                <w:sz w:val="26"/>
                <w:szCs w:val="26"/>
              </w:rPr>
              <w:t>R307</w:t>
            </w:r>
          </w:p>
        </w:tc>
        <w:tc>
          <w:tcPr>
            <w:tcW w:w="6346" w:type="dxa"/>
            <w:vAlign w:val="center"/>
          </w:tcPr>
          <w:p w14:paraId="37D98F5C" w14:textId="1405B6F5" w:rsidR="007B71A9" w:rsidRPr="00F97046" w:rsidRDefault="00106411" w:rsidP="007B71A9">
            <w:pPr>
              <w:rPr>
                <w:rFonts w:ascii="Times New Roman" w:hAnsi="Times New Roman"/>
                <w:sz w:val="26"/>
                <w:szCs w:val="26"/>
              </w:rPr>
            </w:pPr>
            <w:r>
              <w:rPr>
                <w:rFonts w:ascii="Times New Roman" w:hAnsi="Times New Roman"/>
                <w:sz w:val="26"/>
                <w:szCs w:val="26"/>
              </w:rPr>
              <w:t>Modul quét vân tay</w:t>
            </w:r>
          </w:p>
        </w:tc>
      </w:tr>
      <w:tr w:rsidR="007B71A9" w:rsidRPr="00F97046" w14:paraId="1EAC1AE8" w14:textId="77777777" w:rsidTr="004070E2">
        <w:trPr>
          <w:trHeight w:val="567"/>
          <w:jc w:val="center"/>
        </w:trPr>
        <w:tc>
          <w:tcPr>
            <w:tcW w:w="2660" w:type="dxa"/>
            <w:vAlign w:val="center"/>
          </w:tcPr>
          <w:p w14:paraId="4DDB18C8" w14:textId="1EF50577" w:rsidR="007B71A9" w:rsidRPr="00F97046" w:rsidRDefault="00410260" w:rsidP="007B71A9">
            <w:pPr>
              <w:rPr>
                <w:rFonts w:ascii="Times New Roman" w:hAnsi="Times New Roman"/>
                <w:sz w:val="26"/>
                <w:szCs w:val="26"/>
              </w:rPr>
            </w:pPr>
            <w:r w:rsidRPr="00F97046">
              <w:rPr>
                <w:rFonts w:ascii="Times New Roman" w:hAnsi="Times New Roman"/>
                <w:sz w:val="26"/>
                <w:szCs w:val="26"/>
              </w:rPr>
              <w:t>UART</w:t>
            </w:r>
          </w:p>
        </w:tc>
        <w:tc>
          <w:tcPr>
            <w:tcW w:w="6346" w:type="dxa"/>
            <w:vAlign w:val="center"/>
          </w:tcPr>
          <w:p w14:paraId="69528B04" w14:textId="213CF767" w:rsidR="007B71A9" w:rsidRPr="00F97046" w:rsidRDefault="008945E1" w:rsidP="007B71A9">
            <w:pPr>
              <w:rPr>
                <w:rFonts w:ascii="Times New Roman" w:hAnsi="Times New Roman"/>
                <w:sz w:val="26"/>
                <w:szCs w:val="26"/>
              </w:rPr>
            </w:pPr>
            <w:r>
              <w:rPr>
                <w:rFonts w:ascii="Times New Roman" w:hAnsi="Times New Roman"/>
                <w:sz w:val="26"/>
                <w:szCs w:val="26"/>
              </w:rPr>
              <w:t>Universal Asynchronous Receiver-Transmitter</w:t>
            </w:r>
          </w:p>
        </w:tc>
      </w:tr>
      <w:tr w:rsidR="007B71A9" w:rsidRPr="00F97046" w14:paraId="087F3363" w14:textId="77777777" w:rsidTr="004070E2">
        <w:trPr>
          <w:trHeight w:val="567"/>
          <w:jc w:val="center"/>
        </w:trPr>
        <w:tc>
          <w:tcPr>
            <w:tcW w:w="2660" w:type="dxa"/>
            <w:vAlign w:val="center"/>
          </w:tcPr>
          <w:p w14:paraId="5CCD362E" w14:textId="77777777" w:rsidR="007B71A9" w:rsidRPr="00F97046" w:rsidRDefault="007B71A9" w:rsidP="007B71A9">
            <w:pPr>
              <w:rPr>
                <w:rFonts w:ascii="Times New Roman" w:hAnsi="Times New Roman"/>
                <w:sz w:val="26"/>
                <w:szCs w:val="26"/>
              </w:rPr>
            </w:pPr>
            <w:r w:rsidRPr="00F97046">
              <w:rPr>
                <w:rFonts w:ascii="Times New Roman" w:hAnsi="Times New Roman"/>
                <w:sz w:val="26"/>
                <w:szCs w:val="26"/>
              </w:rPr>
              <w:t>SPI</w:t>
            </w:r>
          </w:p>
        </w:tc>
        <w:tc>
          <w:tcPr>
            <w:tcW w:w="6346" w:type="dxa"/>
            <w:vAlign w:val="center"/>
          </w:tcPr>
          <w:p w14:paraId="47A46338" w14:textId="77777777" w:rsidR="007B71A9" w:rsidRPr="00F97046" w:rsidRDefault="007B71A9" w:rsidP="007B71A9">
            <w:pPr>
              <w:rPr>
                <w:rFonts w:ascii="Times New Roman" w:hAnsi="Times New Roman"/>
                <w:sz w:val="26"/>
                <w:szCs w:val="26"/>
              </w:rPr>
            </w:pPr>
            <w:r w:rsidRPr="00F97046">
              <w:rPr>
                <w:rFonts w:ascii="Times New Roman" w:hAnsi="Times New Roman"/>
                <w:sz w:val="26"/>
                <w:szCs w:val="26"/>
              </w:rPr>
              <w:t>Serial Peripheral Interface</w:t>
            </w:r>
          </w:p>
        </w:tc>
      </w:tr>
      <w:tr w:rsidR="007B71A9" w:rsidRPr="00F97046" w14:paraId="1CCB78A7" w14:textId="77777777" w:rsidTr="004070E2">
        <w:trPr>
          <w:trHeight w:val="567"/>
          <w:jc w:val="center"/>
        </w:trPr>
        <w:tc>
          <w:tcPr>
            <w:tcW w:w="2660" w:type="dxa"/>
            <w:vAlign w:val="center"/>
          </w:tcPr>
          <w:p w14:paraId="12E320DA" w14:textId="77777777" w:rsidR="007B71A9" w:rsidRPr="00F97046" w:rsidRDefault="007B71A9" w:rsidP="007B71A9">
            <w:pPr>
              <w:rPr>
                <w:rFonts w:ascii="Times New Roman" w:hAnsi="Times New Roman"/>
                <w:sz w:val="26"/>
                <w:szCs w:val="26"/>
              </w:rPr>
            </w:pPr>
            <w:r w:rsidRPr="00F97046">
              <w:rPr>
                <w:rFonts w:ascii="Times New Roman" w:hAnsi="Times New Roman"/>
                <w:sz w:val="26"/>
                <w:szCs w:val="26"/>
              </w:rPr>
              <w:t>I2C</w:t>
            </w:r>
          </w:p>
        </w:tc>
        <w:tc>
          <w:tcPr>
            <w:tcW w:w="6346" w:type="dxa"/>
            <w:vAlign w:val="center"/>
          </w:tcPr>
          <w:p w14:paraId="2E701467" w14:textId="6C36D126" w:rsidR="007B71A9" w:rsidRPr="00F97046" w:rsidRDefault="007B71A9" w:rsidP="007B71A9">
            <w:pPr>
              <w:rPr>
                <w:rFonts w:ascii="Times New Roman" w:hAnsi="Times New Roman"/>
                <w:sz w:val="26"/>
                <w:szCs w:val="26"/>
              </w:rPr>
            </w:pPr>
            <w:r w:rsidRPr="00F97046">
              <w:rPr>
                <w:rFonts w:ascii="Times New Roman" w:hAnsi="Times New Roman"/>
                <w:sz w:val="26"/>
                <w:szCs w:val="26"/>
              </w:rPr>
              <w:t>Inter Integrated Circuit</w:t>
            </w:r>
          </w:p>
        </w:tc>
      </w:tr>
      <w:tr w:rsidR="007B71A9" w:rsidRPr="00F97046" w14:paraId="18A52A4F" w14:textId="77777777" w:rsidTr="004070E2">
        <w:trPr>
          <w:trHeight w:val="567"/>
          <w:jc w:val="center"/>
        </w:trPr>
        <w:tc>
          <w:tcPr>
            <w:tcW w:w="2660" w:type="dxa"/>
            <w:vAlign w:val="center"/>
          </w:tcPr>
          <w:p w14:paraId="3B2E92F4" w14:textId="302B6FB7" w:rsidR="007B71A9" w:rsidRPr="00F97046" w:rsidRDefault="00410260" w:rsidP="007B71A9">
            <w:pPr>
              <w:rPr>
                <w:rFonts w:ascii="Times New Roman" w:hAnsi="Times New Roman"/>
                <w:sz w:val="26"/>
                <w:szCs w:val="26"/>
              </w:rPr>
            </w:pPr>
            <w:r w:rsidRPr="00F97046">
              <w:rPr>
                <w:rFonts w:ascii="Times New Roman" w:hAnsi="Times New Roman"/>
                <w:sz w:val="26"/>
                <w:szCs w:val="26"/>
              </w:rPr>
              <w:t>MQTT</w:t>
            </w:r>
          </w:p>
        </w:tc>
        <w:tc>
          <w:tcPr>
            <w:tcW w:w="6346" w:type="dxa"/>
            <w:vAlign w:val="center"/>
          </w:tcPr>
          <w:p w14:paraId="04C87109" w14:textId="14D5DE38" w:rsidR="007B71A9" w:rsidRPr="00F97046" w:rsidRDefault="00D14145" w:rsidP="007B71A9">
            <w:pPr>
              <w:rPr>
                <w:rFonts w:ascii="Times New Roman" w:hAnsi="Times New Roman"/>
                <w:sz w:val="26"/>
                <w:szCs w:val="26"/>
              </w:rPr>
            </w:pPr>
            <w:r>
              <w:rPr>
                <w:rFonts w:ascii="Times New Roman" w:hAnsi="Times New Roman"/>
                <w:sz w:val="26"/>
                <w:szCs w:val="26"/>
              </w:rPr>
              <w:t>Message Queuing Telememtry Transport</w:t>
            </w:r>
          </w:p>
        </w:tc>
      </w:tr>
      <w:tr w:rsidR="007B71A9" w:rsidRPr="00F97046" w14:paraId="408C676A" w14:textId="77777777" w:rsidTr="004070E2">
        <w:trPr>
          <w:trHeight w:val="567"/>
          <w:jc w:val="center"/>
        </w:trPr>
        <w:tc>
          <w:tcPr>
            <w:tcW w:w="2660" w:type="dxa"/>
            <w:vAlign w:val="center"/>
          </w:tcPr>
          <w:p w14:paraId="359E83B5" w14:textId="0D698CA9" w:rsidR="007B71A9" w:rsidRPr="00F97046" w:rsidRDefault="007B71A9" w:rsidP="007B71A9">
            <w:pPr>
              <w:rPr>
                <w:rFonts w:ascii="Times New Roman" w:hAnsi="Times New Roman"/>
                <w:sz w:val="26"/>
                <w:szCs w:val="26"/>
              </w:rPr>
            </w:pPr>
          </w:p>
        </w:tc>
        <w:tc>
          <w:tcPr>
            <w:tcW w:w="6346" w:type="dxa"/>
            <w:vAlign w:val="center"/>
          </w:tcPr>
          <w:p w14:paraId="1D2F7446" w14:textId="49C2A494" w:rsidR="007B71A9" w:rsidRPr="00F97046" w:rsidRDefault="007B71A9" w:rsidP="007B71A9">
            <w:pPr>
              <w:rPr>
                <w:rFonts w:ascii="Times New Roman" w:hAnsi="Times New Roman"/>
                <w:sz w:val="26"/>
                <w:szCs w:val="26"/>
              </w:rPr>
            </w:pPr>
          </w:p>
        </w:tc>
      </w:tr>
      <w:tr w:rsidR="007B71A9" w:rsidRPr="00F97046" w14:paraId="0570C323" w14:textId="77777777" w:rsidTr="004070E2">
        <w:trPr>
          <w:trHeight w:val="567"/>
          <w:jc w:val="center"/>
        </w:trPr>
        <w:tc>
          <w:tcPr>
            <w:tcW w:w="2660" w:type="dxa"/>
            <w:vAlign w:val="center"/>
          </w:tcPr>
          <w:p w14:paraId="5B1C2A2D" w14:textId="4B3093BD" w:rsidR="007B71A9" w:rsidRPr="00F97046" w:rsidRDefault="007B71A9" w:rsidP="007B71A9">
            <w:pPr>
              <w:rPr>
                <w:rFonts w:ascii="Times New Roman" w:hAnsi="Times New Roman"/>
                <w:sz w:val="26"/>
                <w:szCs w:val="26"/>
              </w:rPr>
            </w:pPr>
          </w:p>
        </w:tc>
        <w:tc>
          <w:tcPr>
            <w:tcW w:w="6346" w:type="dxa"/>
            <w:vAlign w:val="center"/>
          </w:tcPr>
          <w:p w14:paraId="628AE49A" w14:textId="21A08890" w:rsidR="007B71A9" w:rsidRPr="00F97046" w:rsidRDefault="007B71A9" w:rsidP="007B71A9">
            <w:pPr>
              <w:rPr>
                <w:rFonts w:ascii="Times New Roman" w:hAnsi="Times New Roman"/>
                <w:sz w:val="26"/>
                <w:szCs w:val="26"/>
              </w:rPr>
            </w:pPr>
            <w:bookmarkStart w:id="32" w:name="_GoBack"/>
            <w:bookmarkEnd w:id="32"/>
          </w:p>
        </w:tc>
      </w:tr>
    </w:tbl>
    <w:p w14:paraId="2B5DB73E" w14:textId="77777777" w:rsidR="004070E2" w:rsidRPr="00F97046" w:rsidRDefault="004070E2" w:rsidP="004070E2">
      <w:pPr>
        <w:rPr>
          <w:rFonts w:ascii="Times New Roman" w:hAnsi="Times New Roman"/>
        </w:rPr>
      </w:pPr>
    </w:p>
    <w:p w14:paraId="72A3E52A" w14:textId="77777777" w:rsidR="006F2B86" w:rsidRPr="00F97046" w:rsidRDefault="006F2B86" w:rsidP="00620D17">
      <w:pPr>
        <w:pStyle w:val="Heading1"/>
        <w:spacing w:line="360" w:lineRule="auto"/>
        <w:jc w:val="center"/>
        <w:rPr>
          <w:rFonts w:ascii="Times New Roman" w:hAnsi="Times New Roman" w:cs="Times New Roman"/>
          <w:b/>
          <w:color w:val="auto"/>
          <w:sz w:val="28"/>
          <w:szCs w:val="28"/>
        </w:rPr>
        <w:sectPr w:rsidR="006F2B86" w:rsidRPr="00F97046" w:rsidSect="004904D0">
          <w:footerReference w:type="default" r:id="rId9"/>
          <w:pgSz w:w="11907" w:h="16840" w:code="9"/>
          <w:pgMar w:top="1701" w:right="850" w:bottom="1985" w:left="1560" w:header="720" w:footer="720" w:gutter="0"/>
          <w:pgNumType w:fmt="lowerRoman" w:start="1"/>
          <w:cols w:space="720"/>
          <w:docGrid w:linePitch="360"/>
        </w:sectPr>
      </w:pPr>
    </w:p>
    <w:p w14:paraId="56BDF795" w14:textId="77777777" w:rsidR="006F2B86" w:rsidRPr="00F97046" w:rsidRDefault="006F2B86" w:rsidP="00620D17">
      <w:pPr>
        <w:pStyle w:val="Heading1"/>
        <w:spacing w:line="360" w:lineRule="auto"/>
        <w:jc w:val="center"/>
        <w:rPr>
          <w:rFonts w:ascii="Times New Roman" w:hAnsi="Times New Roman" w:cs="Times New Roman"/>
          <w:b/>
          <w:color w:val="auto"/>
          <w:sz w:val="28"/>
          <w:szCs w:val="28"/>
        </w:rPr>
        <w:sectPr w:rsidR="006F2B86" w:rsidRPr="00F97046" w:rsidSect="006F2B86">
          <w:headerReference w:type="default" r:id="rId10"/>
          <w:footerReference w:type="default" r:id="rId11"/>
          <w:type w:val="continuous"/>
          <w:pgSz w:w="11907" w:h="16840" w:code="9"/>
          <w:pgMar w:top="1701" w:right="1134" w:bottom="1985" w:left="1985" w:header="720" w:footer="720" w:gutter="0"/>
          <w:pgNumType w:start="1"/>
          <w:cols w:space="720"/>
          <w:docGrid w:linePitch="360"/>
        </w:sectPr>
      </w:pPr>
    </w:p>
    <w:p w14:paraId="5863506D" w14:textId="4758FB30" w:rsidR="00737546" w:rsidRPr="00F97046" w:rsidRDefault="005E1677" w:rsidP="00737546">
      <w:pPr>
        <w:pStyle w:val="Heading1"/>
        <w:spacing w:line="360" w:lineRule="auto"/>
        <w:jc w:val="center"/>
        <w:rPr>
          <w:rFonts w:ascii="Times New Roman" w:hAnsi="Times New Roman" w:cs="Times New Roman"/>
          <w:b/>
          <w:color w:val="auto"/>
          <w:sz w:val="28"/>
          <w:szCs w:val="28"/>
        </w:rPr>
      </w:pPr>
      <w:bookmarkStart w:id="33" w:name="_Toc473484061"/>
      <w:bookmarkStart w:id="34" w:name="_Toc473484206"/>
      <w:r w:rsidRPr="00F97046">
        <w:rPr>
          <w:rFonts w:ascii="Times New Roman" w:hAnsi="Times New Roman" w:cs="Times New Roman"/>
          <w:b/>
          <w:color w:val="auto"/>
          <w:sz w:val="28"/>
          <w:szCs w:val="28"/>
        </w:rPr>
        <w:lastRenderedPageBreak/>
        <w:t>MỞ ĐẦU</w:t>
      </w:r>
    </w:p>
    <w:p w14:paraId="751153F7" w14:textId="2558B2BA" w:rsidR="00737546" w:rsidRPr="00F97046" w:rsidRDefault="00E22CE9" w:rsidP="00E22CE9">
      <w:pPr>
        <w:pStyle w:val="Noidung"/>
        <w:ind w:firstLine="0"/>
      </w:pPr>
      <w:r w:rsidRPr="00F97046">
        <w:rPr>
          <w:bCs/>
        </w:rPr>
        <w:t xml:space="preserve">           Mỗi giai đoạn phát triển của lịch sử thế giới đều gắn liền với những cuộc cách mạng về khoa học kĩ thuật. Ngày nay, với sự phát triển của Internet, điện thoại thông minh, các thiết bị cảm biến và đặc biệt là công nghệ kết nối không dây, cuộc cách mạng Internet of Things (IoT) đã và đang tạo nên những thay đổi đáng kể cho cuộc sống con người ở hiện tại và trong tương lai. Internet of Things đang trở thành xu hướng mới của thế giới.</w:t>
      </w:r>
    </w:p>
    <w:p w14:paraId="34CF19ED" w14:textId="1C1036FF" w:rsidR="00737546" w:rsidRPr="00F97046" w:rsidRDefault="00737546" w:rsidP="00737546">
      <w:pPr>
        <w:tabs>
          <w:tab w:val="left" w:pos="3537"/>
        </w:tabs>
        <w:spacing w:line="360" w:lineRule="auto"/>
        <w:jc w:val="both"/>
        <w:rPr>
          <w:rFonts w:ascii="Times New Roman" w:hAnsi="Times New Roman"/>
          <w:bCs/>
          <w:sz w:val="26"/>
          <w:szCs w:val="26"/>
        </w:rPr>
      </w:pPr>
      <w:r w:rsidRPr="00F97046">
        <w:rPr>
          <w:rFonts w:ascii="Times New Roman" w:hAnsi="Times New Roman"/>
          <w:bCs/>
          <w:sz w:val="26"/>
          <w:szCs w:val="26"/>
        </w:rPr>
        <w:t xml:space="preserve">           </w:t>
      </w:r>
      <w:r w:rsidR="00E22CE9" w:rsidRPr="00F97046">
        <w:rPr>
          <w:rFonts w:ascii="Times New Roman" w:hAnsi="Times New Roman"/>
          <w:bCs/>
          <w:sz w:val="26"/>
          <w:szCs w:val="26"/>
        </w:rPr>
        <w:t>Để bước đầu tiếp cận xu hướng</w:t>
      </w:r>
    </w:p>
    <w:p w14:paraId="082261DB" w14:textId="77777777" w:rsidR="00737546" w:rsidRPr="00F97046" w:rsidRDefault="00737546" w:rsidP="00737546">
      <w:pPr>
        <w:pStyle w:val="Noidung"/>
        <w:ind w:firstLine="720"/>
      </w:pPr>
      <w:r w:rsidRPr="00F97046">
        <w:t>Báo cáo khóa luận được chia thành năm chương với các nội dung như sau:</w:t>
      </w:r>
    </w:p>
    <w:p w14:paraId="2A10D059" w14:textId="77777777" w:rsidR="00737546" w:rsidRPr="00F97046" w:rsidRDefault="00737546" w:rsidP="00737546">
      <w:pPr>
        <w:pStyle w:val="Bullet1"/>
        <w:numPr>
          <w:ilvl w:val="0"/>
          <w:numId w:val="26"/>
        </w:numPr>
        <w:rPr>
          <w:b/>
        </w:rPr>
      </w:pPr>
      <w:r w:rsidRPr="00F97046">
        <w:rPr>
          <w:b/>
        </w:rPr>
        <w:t xml:space="preserve">Chương 1. </w:t>
      </w:r>
      <w:r w:rsidRPr="00F97046">
        <w:t>Tổng quan đề tài.</w:t>
      </w:r>
    </w:p>
    <w:p w14:paraId="6215AC3D" w14:textId="77777777" w:rsidR="00737546" w:rsidRPr="00F97046" w:rsidRDefault="00737546" w:rsidP="00737546">
      <w:pPr>
        <w:pStyle w:val="Bullet1"/>
        <w:numPr>
          <w:ilvl w:val="0"/>
          <w:numId w:val="26"/>
        </w:numPr>
        <w:rPr>
          <w:b/>
        </w:rPr>
      </w:pPr>
      <w:r w:rsidRPr="00F97046">
        <w:rPr>
          <w:b/>
        </w:rPr>
        <w:t xml:space="preserve">Chương 2. </w:t>
      </w:r>
      <w:r w:rsidRPr="00F97046">
        <w:t>Cơ sở lý thuyết.</w:t>
      </w:r>
    </w:p>
    <w:p w14:paraId="747D8C0E" w14:textId="0A0968B6" w:rsidR="00737546" w:rsidRPr="00F97046" w:rsidRDefault="00737546" w:rsidP="00737546">
      <w:pPr>
        <w:pStyle w:val="Bullet1"/>
        <w:numPr>
          <w:ilvl w:val="0"/>
          <w:numId w:val="26"/>
        </w:numPr>
        <w:rPr>
          <w:b/>
        </w:rPr>
      </w:pPr>
      <w:r w:rsidRPr="00F97046">
        <w:rPr>
          <w:b/>
        </w:rPr>
        <w:t xml:space="preserve">Chương 3. </w:t>
      </w:r>
      <w:r w:rsidRPr="00F97046">
        <w:t>Thiết kế và hiện thực phần mề</w:t>
      </w:r>
      <w:r w:rsidR="00357BF4" w:rsidRPr="00F97046">
        <w:t>m điều khiển</w:t>
      </w:r>
    </w:p>
    <w:p w14:paraId="0F72E482" w14:textId="77777777" w:rsidR="00737546" w:rsidRPr="00F97046" w:rsidRDefault="00737546" w:rsidP="00737546">
      <w:pPr>
        <w:pStyle w:val="Bullet1"/>
        <w:numPr>
          <w:ilvl w:val="0"/>
          <w:numId w:val="26"/>
        </w:numPr>
        <w:rPr>
          <w:b/>
        </w:rPr>
      </w:pPr>
      <w:r w:rsidRPr="00F97046">
        <w:rPr>
          <w:b/>
        </w:rPr>
        <w:t xml:space="preserve">Chương 4. </w:t>
      </w:r>
      <w:r w:rsidRPr="00F97046">
        <w:t>Kết quả thử nghiệm và đánh giá.</w:t>
      </w:r>
    </w:p>
    <w:p w14:paraId="45B50699" w14:textId="77777777" w:rsidR="00737546" w:rsidRPr="00F97046" w:rsidRDefault="00737546" w:rsidP="00737546">
      <w:pPr>
        <w:pStyle w:val="Bullet1"/>
        <w:numPr>
          <w:ilvl w:val="0"/>
          <w:numId w:val="26"/>
        </w:numPr>
        <w:rPr>
          <w:b/>
        </w:rPr>
      </w:pPr>
      <w:r w:rsidRPr="00F97046">
        <w:rPr>
          <w:b/>
        </w:rPr>
        <w:t xml:space="preserve">Chương 5. </w:t>
      </w:r>
      <w:r w:rsidRPr="00F97046">
        <w:t>Kết luận và kiến nghị.</w:t>
      </w:r>
    </w:p>
    <w:p w14:paraId="03B82CC0" w14:textId="77777777" w:rsidR="00737546" w:rsidRPr="00F97046" w:rsidRDefault="00737546" w:rsidP="00EC0503">
      <w:pPr>
        <w:pStyle w:val="Heading1"/>
        <w:spacing w:line="360" w:lineRule="auto"/>
        <w:jc w:val="center"/>
        <w:rPr>
          <w:rFonts w:ascii="Times New Roman" w:hAnsi="Times New Roman" w:cs="Times New Roman"/>
          <w:b/>
          <w:color w:val="auto"/>
          <w:sz w:val="28"/>
          <w:szCs w:val="28"/>
        </w:rPr>
        <w:sectPr w:rsidR="00737546" w:rsidRPr="00F97046" w:rsidSect="001D4A34">
          <w:pgSz w:w="11907" w:h="16840" w:code="9"/>
          <w:pgMar w:top="1701" w:right="1134" w:bottom="1985" w:left="1985" w:header="720" w:footer="720" w:gutter="0"/>
          <w:pgNumType w:fmt="lowerRoman" w:start="1"/>
          <w:cols w:space="720"/>
          <w:docGrid w:linePitch="360"/>
        </w:sectPr>
      </w:pPr>
    </w:p>
    <w:p w14:paraId="5E6CBF40" w14:textId="228C1285" w:rsidR="00F33A0D" w:rsidRPr="00F97046" w:rsidRDefault="00F33A0D" w:rsidP="00EC0503">
      <w:pPr>
        <w:pStyle w:val="Heading1"/>
        <w:spacing w:line="360" w:lineRule="auto"/>
        <w:jc w:val="center"/>
        <w:rPr>
          <w:rFonts w:ascii="Times New Roman" w:hAnsi="Times New Roman" w:cs="Times New Roman"/>
          <w:b/>
          <w:color w:val="auto"/>
          <w:sz w:val="28"/>
          <w:szCs w:val="28"/>
        </w:rPr>
      </w:pPr>
      <w:bookmarkStart w:id="35" w:name="_Toc474362580"/>
      <w:bookmarkStart w:id="36" w:name="_Toc503108768"/>
      <w:r w:rsidRPr="00F97046">
        <w:rPr>
          <w:rFonts w:ascii="Times New Roman" w:hAnsi="Times New Roman" w:cs="Times New Roman"/>
          <w:b/>
          <w:color w:val="auto"/>
          <w:sz w:val="28"/>
          <w:szCs w:val="28"/>
        </w:rPr>
        <w:lastRenderedPageBreak/>
        <w:t>CHƯƠNG 1. TỔNG QUAN</w:t>
      </w:r>
      <w:r w:rsidR="00041ACC" w:rsidRPr="00F97046">
        <w:rPr>
          <w:rFonts w:ascii="Times New Roman" w:hAnsi="Times New Roman" w:cs="Times New Roman"/>
          <w:b/>
          <w:color w:val="auto"/>
          <w:sz w:val="28"/>
          <w:szCs w:val="28"/>
        </w:rPr>
        <w:t xml:space="preserve"> ĐỀ TÀI</w:t>
      </w:r>
      <w:bookmarkEnd w:id="33"/>
      <w:bookmarkEnd w:id="34"/>
      <w:bookmarkEnd w:id="35"/>
      <w:bookmarkEnd w:id="36"/>
    </w:p>
    <w:p w14:paraId="3307435F" w14:textId="3659954E" w:rsidR="00041ACC" w:rsidRPr="00F97046" w:rsidRDefault="00041ACC" w:rsidP="00041ACC">
      <w:pPr>
        <w:pStyle w:val="Heading2"/>
        <w:keepNext w:val="0"/>
        <w:keepLines w:val="0"/>
        <w:numPr>
          <w:ilvl w:val="1"/>
          <w:numId w:val="0"/>
        </w:numPr>
        <w:spacing w:before="120" w:after="120" w:line="360" w:lineRule="auto"/>
        <w:ind w:left="576" w:hanging="576"/>
        <w:jc w:val="both"/>
        <w:rPr>
          <w:rFonts w:ascii="Times New Roman" w:hAnsi="Times New Roman" w:cs="Times New Roman"/>
          <w:b/>
          <w:color w:val="auto"/>
        </w:rPr>
      </w:pPr>
      <w:bookmarkStart w:id="37" w:name="_Toc440097307"/>
      <w:bookmarkStart w:id="38" w:name="_Toc473484062"/>
      <w:bookmarkStart w:id="39" w:name="_Toc473484207"/>
      <w:bookmarkStart w:id="40" w:name="_Toc474362581"/>
      <w:bookmarkStart w:id="41" w:name="_Toc503108769"/>
      <w:r w:rsidRPr="00F97046">
        <w:rPr>
          <w:rFonts w:ascii="Times New Roman" w:hAnsi="Times New Roman" w:cs="Times New Roman"/>
          <w:b/>
          <w:color w:val="auto"/>
        </w:rPr>
        <w:t>1.1 Lý do chọn đề tài</w:t>
      </w:r>
      <w:bookmarkEnd w:id="37"/>
      <w:bookmarkEnd w:id="38"/>
      <w:bookmarkEnd w:id="39"/>
      <w:bookmarkEnd w:id="40"/>
      <w:bookmarkEnd w:id="41"/>
    </w:p>
    <w:p w14:paraId="1107D4AB" w14:textId="42DBEFFE" w:rsidR="00A1116A" w:rsidRPr="00F97046" w:rsidRDefault="009F70EB" w:rsidP="00280930">
      <w:pPr>
        <w:jc w:val="both"/>
        <w:rPr>
          <w:rFonts w:ascii="Times New Roman" w:hAnsi="Times New Roman"/>
          <w:sz w:val="26"/>
        </w:rPr>
      </w:pPr>
      <w:r w:rsidRPr="00F97046">
        <w:rPr>
          <w:rFonts w:ascii="Times New Roman" w:hAnsi="Times New Roman"/>
        </w:rPr>
        <w:t xml:space="preserve">        </w:t>
      </w:r>
      <w:r w:rsidRPr="00F97046">
        <w:rPr>
          <w:rFonts w:ascii="Times New Roman" w:hAnsi="Times New Roman"/>
          <w:sz w:val="26"/>
        </w:rPr>
        <w:t xml:space="preserve">Ngày nay trên thế giới với sự phát triển của khoa học và công nghệ, các thiết bị tự động hóa đã ngày càng xuất hiện nhiều trong sản xuất và cuộc sống sinh hoạt  hằng ngày của mỗi con người. Nhất là trong môi trường văn phòng, xí nghiệp. Việc quản  lý theo kiểu truyền thống gây mất thời gian và công sức  cho nhiều bộ phận của công ty, xí nghiệp. Vì thế, việc áp dụng công nghệ mới vào việc quản lý là đều tất yếu xảy ra. </w:t>
      </w:r>
      <w:r w:rsidR="0024364B" w:rsidRPr="00F97046">
        <w:rPr>
          <w:rFonts w:ascii="Times New Roman" w:hAnsi="Times New Roman"/>
          <w:sz w:val="26"/>
        </w:rPr>
        <w:t>Qua báo chí, các phương tiện truyền thông và Internet chúng ta có thể thấy nhiều mô hình hệ thống chấm công bằng công nghệ mới nh</w:t>
      </w:r>
      <w:r w:rsidR="00280930" w:rsidRPr="00F97046">
        <w:rPr>
          <w:rFonts w:ascii="Times New Roman" w:hAnsi="Times New Roman"/>
          <w:sz w:val="26"/>
        </w:rPr>
        <w:t>ư quét thẻ RFID, quét vân tay…</w:t>
      </w:r>
      <w:r w:rsidR="0024364B" w:rsidRPr="00F97046">
        <w:rPr>
          <w:rFonts w:ascii="Times New Roman" w:hAnsi="Times New Roman"/>
          <w:sz w:val="26"/>
        </w:rPr>
        <w:t>ra đời để đáp ứng nhu cầu không ngừng gia tăng của các công ty, xí nghiệp hiện nay. Riêng ở Việt Nam có thể kể đến là hệ thống chấm công bằng vân tay của các h</w:t>
      </w:r>
      <w:r w:rsidR="00773B13" w:rsidRPr="00F97046">
        <w:rPr>
          <w:rFonts w:ascii="Times New Roman" w:hAnsi="Times New Roman"/>
          <w:sz w:val="26"/>
        </w:rPr>
        <w:t xml:space="preserve">ãng như RONALD JACK, Suprema. </w:t>
      </w:r>
      <w:r w:rsidR="0024364B" w:rsidRPr="00F97046">
        <w:rPr>
          <w:rFonts w:ascii="Times New Roman" w:hAnsi="Times New Roman"/>
          <w:sz w:val="26"/>
        </w:rPr>
        <w:t>Hệ thống chấm công bằng vân tay giúp việc quản lý nhân sự trở nên đơn giản hơn và tiết kiệm chi phí hơn những phương pháp quản lý kiểu truyền thống</w:t>
      </w:r>
      <w:r w:rsidR="00FB60B2" w:rsidRPr="00F97046">
        <w:rPr>
          <w:rFonts w:ascii="Times New Roman" w:hAnsi="Times New Roman"/>
          <w:sz w:val="26"/>
        </w:rPr>
        <w:t>.</w:t>
      </w:r>
    </w:p>
    <w:p w14:paraId="02F570A7" w14:textId="0A791882" w:rsidR="00041ACC" w:rsidRPr="00F97046" w:rsidRDefault="002A5BCC" w:rsidP="00282D8D">
      <w:pPr>
        <w:pStyle w:val="Heading2"/>
        <w:keepNext w:val="0"/>
        <w:keepLines w:val="0"/>
        <w:numPr>
          <w:ilvl w:val="1"/>
          <w:numId w:val="0"/>
        </w:numPr>
        <w:spacing w:before="120" w:after="120" w:line="360" w:lineRule="auto"/>
        <w:ind w:left="576" w:hanging="576"/>
        <w:jc w:val="both"/>
        <w:rPr>
          <w:rFonts w:ascii="Times New Roman" w:hAnsi="Times New Roman" w:cs="Times New Roman"/>
          <w:b/>
          <w:color w:val="auto"/>
        </w:rPr>
      </w:pPr>
      <w:bookmarkStart w:id="42" w:name="_Toc440097308"/>
      <w:bookmarkStart w:id="43" w:name="_Toc473484063"/>
      <w:bookmarkStart w:id="44" w:name="_Toc473484208"/>
      <w:bookmarkStart w:id="45" w:name="_Toc474362582"/>
      <w:bookmarkStart w:id="46" w:name="_Toc503108770"/>
      <w:r w:rsidRPr="00F97046">
        <w:rPr>
          <w:rFonts w:ascii="Times New Roman" w:hAnsi="Times New Roman" w:cs="Times New Roman"/>
          <w:b/>
          <w:color w:val="auto"/>
        </w:rPr>
        <w:t xml:space="preserve">1.2 </w:t>
      </w:r>
      <w:r w:rsidR="00041ACC" w:rsidRPr="00F97046">
        <w:rPr>
          <w:rFonts w:ascii="Times New Roman" w:hAnsi="Times New Roman" w:cs="Times New Roman"/>
          <w:b/>
          <w:color w:val="auto"/>
        </w:rPr>
        <w:t>Giới thiệu đề tài</w:t>
      </w:r>
      <w:bookmarkEnd w:id="42"/>
      <w:bookmarkEnd w:id="43"/>
      <w:bookmarkEnd w:id="44"/>
      <w:bookmarkEnd w:id="45"/>
      <w:bookmarkEnd w:id="46"/>
      <w:ins w:id="47" w:author="duy phan" w:date="2017-02-07T04:29:00Z">
        <w:r w:rsidR="00FB1160" w:rsidRPr="00F97046">
          <w:rPr>
            <w:rFonts w:ascii="Times New Roman" w:hAnsi="Times New Roman" w:cs="Times New Roman"/>
            <w:b/>
            <w:color w:val="auto"/>
          </w:rPr>
          <w:t xml:space="preserve"> </w:t>
        </w:r>
      </w:ins>
    </w:p>
    <w:p w14:paraId="00920743" w14:textId="0AF7D1DB" w:rsidR="00041ACC" w:rsidRPr="00F97046" w:rsidRDefault="002A5BCC" w:rsidP="00041ACC">
      <w:pPr>
        <w:pStyle w:val="Heading2"/>
        <w:keepNext w:val="0"/>
        <w:keepLines w:val="0"/>
        <w:numPr>
          <w:ilvl w:val="1"/>
          <w:numId w:val="0"/>
        </w:numPr>
        <w:spacing w:before="120" w:after="120" w:line="360" w:lineRule="auto"/>
        <w:ind w:left="576" w:hanging="576"/>
        <w:jc w:val="both"/>
        <w:rPr>
          <w:rFonts w:ascii="Times New Roman" w:hAnsi="Times New Roman" w:cs="Times New Roman"/>
          <w:b/>
          <w:color w:val="auto"/>
        </w:rPr>
      </w:pPr>
      <w:bookmarkStart w:id="48" w:name="_Toc440097309"/>
      <w:bookmarkStart w:id="49" w:name="_Toc473484064"/>
      <w:bookmarkStart w:id="50" w:name="_Toc473484209"/>
      <w:bookmarkStart w:id="51" w:name="_Toc474362583"/>
      <w:bookmarkStart w:id="52" w:name="_Toc503108771"/>
      <w:r w:rsidRPr="00F97046">
        <w:rPr>
          <w:rFonts w:ascii="Times New Roman" w:hAnsi="Times New Roman" w:cs="Times New Roman"/>
          <w:b/>
          <w:color w:val="auto"/>
        </w:rPr>
        <w:t xml:space="preserve">1.3 </w:t>
      </w:r>
      <w:r w:rsidR="00041ACC" w:rsidRPr="00F97046">
        <w:rPr>
          <w:rFonts w:ascii="Times New Roman" w:hAnsi="Times New Roman" w:cs="Times New Roman"/>
          <w:b/>
          <w:color w:val="auto"/>
        </w:rPr>
        <w:t>Tình hình nghiên cứu trong và ngoài nước</w:t>
      </w:r>
      <w:bookmarkEnd w:id="48"/>
      <w:bookmarkEnd w:id="49"/>
      <w:bookmarkEnd w:id="50"/>
      <w:bookmarkEnd w:id="51"/>
      <w:bookmarkEnd w:id="52"/>
    </w:p>
    <w:p w14:paraId="7D2D401F" w14:textId="67D25251" w:rsidR="00041ACC" w:rsidRPr="00F97046" w:rsidRDefault="002A5BCC" w:rsidP="002A5BCC">
      <w:pPr>
        <w:pStyle w:val="Heading3"/>
        <w:keepNext w:val="0"/>
        <w:keepLines w:val="0"/>
        <w:numPr>
          <w:ilvl w:val="2"/>
          <w:numId w:val="0"/>
        </w:numPr>
        <w:spacing w:before="120" w:after="120" w:line="360" w:lineRule="auto"/>
        <w:ind w:left="720" w:hanging="351"/>
        <w:jc w:val="both"/>
        <w:rPr>
          <w:rFonts w:ascii="Times New Roman" w:hAnsi="Times New Roman" w:cs="Times New Roman"/>
          <w:b/>
          <w:color w:val="auto"/>
          <w:sz w:val="26"/>
          <w:szCs w:val="26"/>
        </w:rPr>
      </w:pPr>
      <w:bookmarkStart w:id="53" w:name="_Toc440097310"/>
      <w:bookmarkStart w:id="54" w:name="_Toc473484065"/>
      <w:bookmarkStart w:id="55" w:name="_Toc473484210"/>
      <w:bookmarkStart w:id="56" w:name="_Toc474362584"/>
      <w:bookmarkStart w:id="57" w:name="_Toc503108772"/>
      <w:r w:rsidRPr="00F97046">
        <w:rPr>
          <w:rFonts w:ascii="Times New Roman" w:hAnsi="Times New Roman" w:cs="Times New Roman"/>
          <w:b/>
          <w:color w:val="auto"/>
          <w:sz w:val="26"/>
          <w:szCs w:val="26"/>
        </w:rPr>
        <w:t xml:space="preserve">1.3.1 </w:t>
      </w:r>
      <w:r w:rsidR="00041ACC" w:rsidRPr="00F97046">
        <w:rPr>
          <w:rFonts w:ascii="Times New Roman" w:hAnsi="Times New Roman" w:cs="Times New Roman"/>
          <w:b/>
          <w:color w:val="auto"/>
          <w:sz w:val="26"/>
          <w:szCs w:val="26"/>
        </w:rPr>
        <w:t>Trong nước</w:t>
      </w:r>
      <w:bookmarkEnd w:id="53"/>
      <w:bookmarkEnd w:id="54"/>
      <w:bookmarkEnd w:id="55"/>
      <w:bookmarkEnd w:id="56"/>
      <w:bookmarkEnd w:id="57"/>
    </w:p>
    <w:p w14:paraId="0A1E0752" w14:textId="78F84892" w:rsidR="006900A0" w:rsidRPr="00F97046" w:rsidRDefault="002A5BCC" w:rsidP="00F23905">
      <w:pPr>
        <w:pStyle w:val="Heading3"/>
        <w:keepNext w:val="0"/>
        <w:keepLines w:val="0"/>
        <w:numPr>
          <w:ilvl w:val="2"/>
          <w:numId w:val="0"/>
        </w:numPr>
        <w:spacing w:before="120" w:after="120" w:line="360" w:lineRule="auto"/>
        <w:ind w:left="720" w:hanging="351"/>
        <w:jc w:val="both"/>
        <w:rPr>
          <w:rFonts w:ascii="Times New Roman" w:hAnsi="Times New Roman" w:cs="Times New Roman"/>
          <w:sz w:val="26"/>
          <w:szCs w:val="26"/>
        </w:rPr>
      </w:pPr>
      <w:bookmarkStart w:id="58" w:name="_Toc440097311"/>
      <w:bookmarkStart w:id="59" w:name="_Toc473484069"/>
      <w:bookmarkStart w:id="60" w:name="_Toc473484214"/>
      <w:bookmarkStart w:id="61" w:name="_Toc474362588"/>
      <w:bookmarkStart w:id="62" w:name="_Toc503108773"/>
      <w:r w:rsidRPr="00F97046">
        <w:rPr>
          <w:rFonts w:ascii="Times New Roman" w:hAnsi="Times New Roman" w:cs="Times New Roman"/>
          <w:b/>
          <w:color w:val="auto"/>
          <w:sz w:val="26"/>
          <w:szCs w:val="26"/>
        </w:rPr>
        <w:t xml:space="preserve">1.3.2 </w:t>
      </w:r>
      <w:r w:rsidR="00041ACC" w:rsidRPr="00F97046">
        <w:rPr>
          <w:rFonts w:ascii="Times New Roman" w:hAnsi="Times New Roman" w:cs="Times New Roman"/>
          <w:b/>
          <w:color w:val="auto"/>
          <w:sz w:val="26"/>
          <w:szCs w:val="26"/>
        </w:rPr>
        <w:t>Ngoài nước</w:t>
      </w:r>
      <w:bookmarkEnd w:id="58"/>
      <w:bookmarkEnd w:id="59"/>
      <w:bookmarkEnd w:id="60"/>
      <w:bookmarkEnd w:id="61"/>
      <w:bookmarkEnd w:id="62"/>
    </w:p>
    <w:p w14:paraId="267B54D1" w14:textId="672318C5" w:rsidR="00041ACC" w:rsidRPr="00F97046" w:rsidRDefault="00AC312F" w:rsidP="00A1743C">
      <w:pPr>
        <w:pStyle w:val="Heading2"/>
        <w:keepNext w:val="0"/>
        <w:keepLines w:val="0"/>
        <w:numPr>
          <w:ilvl w:val="1"/>
          <w:numId w:val="0"/>
        </w:numPr>
        <w:spacing w:before="120" w:after="120" w:line="360" w:lineRule="auto"/>
        <w:ind w:left="576" w:hanging="576"/>
        <w:jc w:val="both"/>
        <w:rPr>
          <w:rFonts w:ascii="Times New Roman" w:hAnsi="Times New Roman" w:cs="Times New Roman"/>
          <w:b/>
          <w:color w:val="auto"/>
        </w:rPr>
      </w:pPr>
      <w:bookmarkStart w:id="63" w:name="_Toc440097312"/>
      <w:bookmarkStart w:id="64" w:name="_Toc473484074"/>
      <w:bookmarkStart w:id="65" w:name="_Toc473484219"/>
      <w:bookmarkStart w:id="66" w:name="_Toc474362593"/>
      <w:bookmarkStart w:id="67" w:name="_Toc503108774"/>
      <w:r w:rsidRPr="00F97046">
        <w:rPr>
          <w:rFonts w:ascii="Times New Roman" w:hAnsi="Times New Roman" w:cs="Times New Roman"/>
          <w:b/>
          <w:color w:val="auto"/>
        </w:rPr>
        <w:t xml:space="preserve">1.4 </w:t>
      </w:r>
      <w:r w:rsidR="00041ACC" w:rsidRPr="00F97046">
        <w:rPr>
          <w:rFonts w:ascii="Times New Roman" w:hAnsi="Times New Roman" w:cs="Times New Roman"/>
          <w:b/>
          <w:color w:val="auto"/>
        </w:rPr>
        <w:t>Mục đích, đối tượng và phạm vi nghiên cứu</w:t>
      </w:r>
      <w:bookmarkEnd w:id="63"/>
      <w:bookmarkEnd w:id="64"/>
      <w:bookmarkEnd w:id="65"/>
      <w:bookmarkEnd w:id="66"/>
      <w:bookmarkEnd w:id="67"/>
    </w:p>
    <w:p w14:paraId="64718B46" w14:textId="1C251D55" w:rsidR="00041ACC" w:rsidRPr="00F97046" w:rsidRDefault="00AC312F" w:rsidP="00AC312F">
      <w:pPr>
        <w:pStyle w:val="Heading3"/>
        <w:keepNext w:val="0"/>
        <w:keepLines w:val="0"/>
        <w:numPr>
          <w:ilvl w:val="2"/>
          <w:numId w:val="0"/>
        </w:numPr>
        <w:spacing w:before="120" w:after="120" w:line="360" w:lineRule="auto"/>
        <w:ind w:left="720" w:hanging="351"/>
        <w:jc w:val="both"/>
        <w:rPr>
          <w:rFonts w:ascii="Times New Roman" w:hAnsi="Times New Roman" w:cs="Times New Roman"/>
          <w:b/>
          <w:color w:val="auto"/>
          <w:sz w:val="26"/>
          <w:szCs w:val="26"/>
        </w:rPr>
      </w:pPr>
      <w:bookmarkStart w:id="68" w:name="_Toc440097313"/>
      <w:bookmarkStart w:id="69" w:name="_Toc473484075"/>
      <w:bookmarkStart w:id="70" w:name="_Toc473484220"/>
      <w:bookmarkStart w:id="71" w:name="_Toc474362594"/>
      <w:bookmarkStart w:id="72" w:name="_Toc503108775"/>
      <w:r w:rsidRPr="00F97046">
        <w:rPr>
          <w:rFonts w:ascii="Times New Roman" w:hAnsi="Times New Roman" w:cs="Times New Roman"/>
          <w:b/>
          <w:color w:val="auto"/>
          <w:sz w:val="26"/>
          <w:szCs w:val="26"/>
        </w:rPr>
        <w:t xml:space="preserve">1.4.1 </w:t>
      </w:r>
      <w:r w:rsidR="00041ACC" w:rsidRPr="00F97046">
        <w:rPr>
          <w:rFonts w:ascii="Times New Roman" w:hAnsi="Times New Roman" w:cs="Times New Roman"/>
          <w:b/>
          <w:color w:val="auto"/>
          <w:sz w:val="26"/>
          <w:szCs w:val="26"/>
        </w:rPr>
        <w:t>Mục đích nghiên cứu</w:t>
      </w:r>
      <w:bookmarkEnd w:id="68"/>
      <w:bookmarkEnd w:id="69"/>
      <w:bookmarkEnd w:id="70"/>
      <w:bookmarkEnd w:id="71"/>
      <w:bookmarkEnd w:id="72"/>
    </w:p>
    <w:p w14:paraId="76E123AB" w14:textId="3AD52271" w:rsidR="00041ACC" w:rsidRPr="00F97046" w:rsidRDefault="00AC312F" w:rsidP="00606836">
      <w:pPr>
        <w:pStyle w:val="Heading3"/>
        <w:keepNext w:val="0"/>
        <w:keepLines w:val="0"/>
        <w:numPr>
          <w:ilvl w:val="2"/>
          <w:numId w:val="0"/>
        </w:numPr>
        <w:spacing w:before="120" w:after="120" w:line="360" w:lineRule="auto"/>
        <w:ind w:left="720" w:hanging="351"/>
        <w:jc w:val="both"/>
        <w:rPr>
          <w:rFonts w:ascii="Times New Roman" w:hAnsi="Times New Roman" w:cs="Times New Roman"/>
          <w:b/>
          <w:color w:val="auto"/>
          <w:sz w:val="26"/>
          <w:szCs w:val="26"/>
        </w:rPr>
      </w:pPr>
      <w:bookmarkStart w:id="73" w:name="_Toc440097314"/>
      <w:bookmarkStart w:id="74" w:name="_Toc473484076"/>
      <w:bookmarkStart w:id="75" w:name="_Toc473484221"/>
      <w:bookmarkStart w:id="76" w:name="_Toc474362595"/>
      <w:bookmarkStart w:id="77" w:name="_Toc503108776"/>
      <w:r w:rsidRPr="00F97046">
        <w:rPr>
          <w:rFonts w:ascii="Times New Roman" w:hAnsi="Times New Roman" w:cs="Times New Roman"/>
          <w:b/>
          <w:color w:val="auto"/>
          <w:sz w:val="26"/>
          <w:szCs w:val="26"/>
        </w:rPr>
        <w:t xml:space="preserve">1.4.2 </w:t>
      </w:r>
      <w:r w:rsidR="00041ACC" w:rsidRPr="00F97046">
        <w:rPr>
          <w:rFonts w:ascii="Times New Roman" w:hAnsi="Times New Roman" w:cs="Times New Roman"/>
          <w:b/>
          <w:color w:val="auto"/>
          <w:sz w:val="26"/>
          <w:szCs w:val="26"/>
        </w:rPr>
        <w:t>Đối tượng nghiên cứu</w:t>
      </w:r>
      <w:bookmarkEnd w:id="73"/>
      <w:bookmarkEnd w:id="74"/>
      <w:bookmarkEnd w:id="75"/>
      <w:bookmarkEnd w:id="76"/>
      <w:bookmarkEnd w:id="77"/>
    </w:p>
    <w:p w14:paraId="5F3A945D" w14:textId="5B321A0F" w:rsidR="00041ACC" w:rsidRPr="00F97046" w:rsidRDefault="00AC312F" w:rsidP="00AC312F">
      <w:pPr>
        <w:pStyle w:val="Heading3"/>
        <w:keepNext w:val="0"/>
        <w:keepLines w:val="0"/>
        <w:numPr>
          <w:ilvl w:val="2"/>
          <w:numId w:val="0"/>
        </w:numPr>
        <w:spacing w:before="120" w:after="120" w:line="360" w:lineRule="auto"/>
        <w:ind w:left="720" w:hanging="351"/>
        <w:jc w:val="both"/>
        <w:rPr>
          <w:rFonts w:ascii="Times New Roman" w:hAnsi="Times New Roman" w:cs="Times New Roman"/>
          <w:b/>
          <w:color w:val="auto"/>
          <w:sz w:val="26"/>
          <w:szCs w:val="26"/>
        </w:rPr>
      </w:pPr>
      <w:bookmarkStart w:id="78" w:name="_Toc440097315"/>
      <w:bookmarkStart w:id="79" w:name="_Toc473484077"/>
      <w:bookmarkStart w:id="80" w:name="_Toc473484222"/>
      <w:bookmarkStart w:id="81" w:name="_Toc474362596"/>
      <w:bookmarkStart w:id="82" w:name="_Toc503108777"/>
      <w:r w:rsidRPr="00F97046">
        <w:rPr>
          <w:rFonts w:ascii="Times New Roman" w:hAnsi="Times New Roman" w:cs="Times New Roman"/>
          <w:b/>
          <w:color w:val="auto"/>
          <w:sz w:val="26"/>
          <w:szCs w:val="26"/>
        </w:rPr>
        <w:t xml:space="preserve">1.4.3 </w:t>
      </w:r>
      <w:r w:rsidR="00041ACC" w:rsidRPr="00F97046">
        <w:rPr>
          <w:rFonts w:ascii="Times New Roman" w:hAnsi="Times New Roman" w:cs="Times New Roman"/>
          <w:b/>
          <w:color w:val="auto"/>
          <w:sz w:val="26"/>
          <w:szCs w:val="26"/>
        </w:rPr>
        <w:t>Phạm vi nghiên cứu</w:t>
      </w:r>
      <w:bookmarkEnd w:id="78"/>
      <w:bookmarkEnd w:id="79"/>
      <w:bookmarkEnd w:id="80"/>
      <w:bookmarkEnd w:id="81"/>
      <w:bookmarkEnd w:id="82"/>
    </w:p>
    <w:p w14:paraId="5E6DDF7E" w14:textId="3AD5B9CC" w:rsidR="00041ACC" w:rsidRPr="00F97046" w:rsidRDefault="00AC312F" w:rsidP="00041ACC">
      <w:pPr>
        <w:pStyle w:val="Heading2"/>
        <w:keepNext w:val="0"/>
        <w:keepLines w:val="0"/>
        <w:numPr>
          <w:ilvl w:val="1"/>
          <w:numId w:val="0"/>
        </w:numPr>
        <w:spacing w:before="120" w:after="120" w:line="360" w:lineRule="auto"/>
        <w:ind w:left="576" w:hanging="576"/>
        <w:jc w:val="both"/>
        <w:rPr>
          <w:rFonts w:ascii="Times New Roman" w:hAnsi="Times New Roman" w:cs="Times New Roman"/>
          <w:b/>
          <w:color w:val="auto"/>
        </w:rPr>
      </w:pPr>
      <w:bookmarkStart w:id="83" w:name="_Toc440097316"/>
      <w:bookmarkStart w:id="84" w:name="_Toc473484078"/>
      <w:bookmarkStart w:id="85" w:name="_Toc473484223"/>
      <w:bookmarkStart w:id="86" w:name="_Toc474362597"/>
      <w:bookmarkStart w:id="87" w:name="_Toc503108778"/>
      <w:r w:rsidRPr="00F97046">
        <w:rPr>
          <w:rFonts w:ascii="Times New Roman" w:hAnsi="Times New Roman" w:cs="Times New Roman"/>
          <w:b/>
          <w:color w:val="auto"/>
        </w:rPr>
        <w:t xml:space="preserve">1.5 </w:t>
      </w:r>
      <w:r w:rsidR="00041ACC" w:rsidRPr="00F97046">
        <w:rPr>
          <w:rFonts w:ascii="Times New Roman" w:hAnsi="Times New Roman" w:cs="Times New Roman"/>
          <w:b/>
          <w:color w:val="auto"/>
        </w:rPr>
        <w:t>Phương pháp nghiên cứu</w:t>
      </w:r>
      <w:bookmarkEnd w:id="83"/>
      <w:bookmarkEnd w:id="84"/>
      <w:bookmarkEnd w:id="85"/>
      <w:bookmarkEnd w:id="86"/>
      <w:bookmarkEnd w:id="87"/>
    </w:p>
    <w:p w14:paraId="3823D504" w14:textId="3582AA04" w:rsidR="00041ACC" w:rsidRPr="00F97046" w:rsidRDefault="00AC312F" w:rsidP="00AC312F">
      <w:pPr>
        <w:pStyle w:val="Heading3"/>
        <w:keepNext w:val="0"/>
        <w:keepLines w:val="0"/>
        <w:numPr>
          <w:ilvl w:val="2"/>
          <w:numId w:val="0"/>
        </w:numPr>
        <w:spacing w:before="120" w:after="120" w:line="360" w:lineRule="auto"/>
        <w:ind w:left="720" w:hanging="351"/>
        <w:jc w:val="both"/>
        <w:rPr>
          <w:rFonts w:ascii="Times New Roman" w:hAnsi="Times New Roman" w:cs="Times New Roman"/>
          <w:b/>
          <w:color w:val="auto"/>
          <w:sz w:val="26"/>
          <w:szCs w:val="26"/>
        </w:rPr>
      </w:pPr>
      <w:bookmarkStart w:id="88" w:name="_Toc440097317"/>
      <w:bookmarkStart w:id="89" w:name="_Toc473484079"/>
      <w:bookmarkStart w:id="90" w:name="_Toc473484224"/>
      <w:bookmarkStart w:id="91" w:name="_Toc474362598"/>
      <w:bookmarkStart w:id="92" w:name="_Toc503108779"/>
      <w:r w:rsidRPr="00F97046">
        <w:rPr>
          <w:rFonts w:ascii="Times New Roman" w:hAnsi="Times New Roman" w:cs="Times New Roman"/>
          <w:b/>
          <w:color w:val="auto"/>
          <w:sz w:val="26"/>
          <w:szCs w:val="26"/>
        </w:rPr>
        <w:t xml:space="preserve">1.5.1 </w:t>
      </w:r>
      <w:r w:rsidR="00041ACC" w:rsidRPr="00F97046">
        <w:rPr>
          <w:rFonts w:ascii="Times New Roman" w:hAnsi="Times New Roman" w:cs="Times New Roman"/>
          <w:b/>
          <w:color w:val="auto"/>
          <w:sz w:val="26"/>
          <w:szCs w:val="26"/>
        </w:rPr>
        <w:t>Phương pháp nghiên cứu trực tiếp</w:t>
      </w:r>
      <w:bookmarkEnd w:id="88"/>
      <w:bookmarkEnd w:id="89"/>
      <w:bookmarkEnd w:id="90"/>
      <w:bookmarkEnd w:id="91"/>
      <w:bookmarkEnd w:id="92"/>
    </w:p>
    <w:p w14:paraId="16FDA3D7" w14:textId="5165E599" w:rsidR="00041ACC" w:rsidRPr="00F97046" w:rsidRDefault="00AC312F" w:rsidP="00AC312F">
      <w:pPr>
        <w:pStyle w:val="Heading3"/>
        <w:keepNext w:val="0"/>
        <w:keepLines w:val="0"/>
        <w:numPr>
          <w:ilvl w:val="2"/>
          <w:numId w:val="0"/>
        </w:numPr>
        <w:spacing w:before="120" w:after="120" w:line="360" w:lineRule="auto"/>
        <w:ind w:left="720" w:hanging="351"/>
        <w:jc w:val="both"/>
        <w:rPr>
          <w:rFonts w:ascii="Times New Roman" w:hAnsi="Times New Roman" w:cs="Times New Roman"/>
          <w:b/>
          <w:color w:val="auto"/>
          <w:sz w:val="26"/>
          <w:szCs w:val="26"/>
        </w:rPr>
      </w:pPr>
      <w:bookmarkStart w:id="93" w:name="_Toc440097318"/>
      <w:bookmarkStart w:id="94" w:name="_Toc473484080"/>
      <w:bookmarkStart w:id="95" w:name="_Toc473484225"/>
      <w:bookmarkStart w:id="96" w:name="_Toc474362599"/>
      <w:bookmarkStart w:id="97" w:name="_Toc503108780"/>
      <w:r w:rsidRPr="00F97046">
        <w:rPr>
          <w:rFonts w:ascii="Times New Roman" w:hAnsi="Times New Roman" w:cs="Times New Roman"/>
          <w:b/>
          <w:color w:val="auto"/>
          <w:sz w:val="26"/>
          <w:szCs w:val="26"/>
        </w:rPr>
        <w:t xml:space="preserve">1.5.2 </w:t>
      </w:r>
      <w:r w:rsidR="00041ACC" w:rsidRPr="00F97046">
        <w:rPr>
          <w:rFonts w:ascii="Times New Roman" w:hAnsi="Times New Roman" w:cs="Times New Roman"/>
          <w:b/>
          <w:color w:val="auto"/>
          <w:sz w:val="26"/>
          <w:szCs w:val="26"/>
        </w:rPr>
        <w:t>Phương pháp nghiên cứu gián tiếp</w:t>
      </w:r>
      <w:bookmarkEnd w:id="93"/>
      <w:bookmarkEnd w:id="94"/>
      <w:bookmarkEnd w:id="95"/>
      <w:bookmarkEnd w:id="96"/>
      <w:bookmarkEnd w:id="97"/>
    </w:p>
    <w:p w14:paraId="021D2982" w14:textId="261DB722" w:rsidR="00041ACC" w:rsidRPr="00F97046" w:rsidRDefault="00AC312F" w:rsidP="00041ACC">
      <w:pPr>
        <w:pStyle w:val="Heading2"/>
        <w:keepNext w:val="0"/>
        <w:keepLines w:val="0"/>
        <w:numPr>
          <w:ilvl w:val="1"/>
          <w:numId w:val="0"/>
        </w:numPr>
        <w:spacing w:before="120" w:after="120" w:line="360" w:lineRule="auto"/>
        <w:ind w:left="576" w:hanging="576"/>
        <w:jc w:val="both"/>
        <w:rPr>
          <w:rFonts w:ascii="Times New Roman" w:hAnsi="Times New Roman" w:cs="Times New Roman"/>
          <w:b/>
          <w:color w:val="auto"/>
        </w:rPr>
      </w:pPr>
      <w:bookmarkStart w:id="98" w:name="_Toc440097319"/>
      <w:bookmarkStart w:id="99" w:name="_Toc473484081"/>
      <w:bookmarkStart w:id="100" w:name="_Toc473484226"/>
      <w:bookmarkStart w:id="101" w:name="_Toc474362600"/>
      <w:bookmarkStart w:id="102" w:name="_Toc503108781"/>
      <w:r w:rsidRPr="00F97046">
        <w:rPr>
          <w:rFonts w:ascii="Times New Roman" w:hAnsi="Times New Roman" w:cs="Times New Roman"/>
          <w:b/>
          <w:color w:val="auto"/>
        </w:rPr>
        <w:t xml:space="preserve">1.6 </w:t>
      </w:r>
      <w:r w:rsidR="00041ACC" w:rsidRPr="00F97046">
        <w:rPr>
          <w:rFonts w:ascii="Times New Roman" w:hAnsi="Times New Roman" w:cs="Times New Roman"/>
          <w:b/>
          <w:color w:val="auto"/>
        </w:rPr>
        <w:t>Ý nghĩa lý luận và thực tiễn của đề tài</w:t>
      </w:r>
      <w:bookmarkEnd w:id="98"/>
      <w:bookmarkEnd w:id="99"/>
      <w:bookmarkEnd w:id="100"/>
      <w:bookmarkEnd w:id="101"/>
      <w:bookmarkEnd w:id="102"/>
    </w:p>
    <w:p w14:paraId="250DDB0B" w14:textId="18234961" w:rsidR="00001DDF" w:rsidRPr="00F97046" w:rsidRDefault="00F33470" w:rsidP="00F33470">
      <w:pPr>
        <w:jc w:val="both"/>
        <w:rPr>
          <w:rFonts w:ascii="Times New Roman" w:hAnsi="Times New Roman"/>
          <w:sz w:val="26"/>
        </w:rPr>
      </w:pPr>
      <w:r w:rsidRPr="00F97046">
        <w:rPr>
          <w:rFonts w:ascii="Times New Roman" w:hAnsi="Times New Roman"/>
          <w:sz w:val="26"/>
        </w:rPr>
        <w:t xml:space="preserve">            Việc nghiên cứu và phát triển các giải pháp quản lý nhân viên thông qua Internet có ý nghĩa lớn và góp phần vào sự phát triển của xu hướng Internet of Things hiện nay.</w:t>
      </w:r>
    </w:p>
    <w:p w14:paraId="1CC2C384" w14:textId="7DAAC724" w:rsidR="00001DDF" w:rsidRPr="00F97046" w:rsidRDefault="00001DDF" w:rsidP="00F33470">
      <w:pPr>
        <w:jc w:val="both"/>
        <w:rPr>
          <w:rFonts w:ascii="Times New Roman" w:hAnsi="Times New Roman"/>
          <w:sz w:val="26"/>
        </w:rPr>
      </w:pPr>
      <w:r w:rsidRPr="00F97046">
        <w:rPr>
          <w:rFonts w:ascii="Times New Roman" w:hAnsi="Times New Roman"/>
          <w:sz w:val="26"/>
        </w:rPr>
        <w:lastRenderedPageBreak/>
        <w:t xml:space="preserve">            Ngày nay với sự tiến bộ của khoa học kỹ thuật và công nghệ, các thiết bị điện tử ra đời ngày càng nhiều chủng loại cũng như tính năng sử dụng</w:t>
      </w:r>
      <w:r w:rsidR="00AD3FFF" w:rsidRPr="00F97046">
        <w:rPr>
          <w:rFonts w:ascii="Times New Roman" w:hAnsi="Times New Roman"/>
          <w:sz w:val="26"/>
        </w:rPr>
        <w:t>. Bên cạnh đó nhu cầu sử dụng cá</w:t>
      </w:r>
      <w:r w:rsidR="00B022C3" w:rsidRPr="00F97046">
        <w:rPr>
          <w:rFonts w:ascii="Times New Roman" w:hAnsi="Times New Roman"/>
          <w:sz w:val="26"/>
        </w:rPr>
        <w:t>c thiết bị sinh hoạt, giải trí cũng như góp phần nâng cao hiệu suất công việc ngày càng cao. Trên thế giới, nhất là các quốc gia thuộc Châu Âu hay Mỹ thì mô hình hệ thống chấm công vân tay đã được phát triển từ sớm và góp phần nâng cao đời sống của họ cũng như việc quản lý con người. Ở nước ta hiện nay, sản phẩm</w:t>
      </w:r>
      <w:r w:rsidR="00616CA7" w:rsidRPr="00F97046">
        <w:rPr>
          <w:rFonts w:ascii="Times New Roman" w:hAnsi="Times New Roman"/>
          <w:sz w:val="26"/>
        </w:rPr>
        <w:t xml:space="preserve"> này</w:t>
      </w:r>
      <w:r w:rsidR="00B022C3" w:rsidRPr="00F97046">
        <w:rPr>
          <w:rFonts w:ascii="Times New Roman" w:hAnsi="Times New Roman"/>
          <w:sz w:val="26"/>
        </w:rPr>
        <w:t xml:space="preserve"> cũng đang các công ty tính tới trong việc quản lý nhân sự của công ty để đem lại hiệu quả cao. </w:t>
      </w:r>
      <w:r w:rsidR="00731D09" w:rsidRPr="00F97046">
        <w:rPr>
          <w:rFonts w:ascii="Times New Roman" w:hAnsi="Times New Roman"/>
          <w:sz w:val="26"/>
        </w:rPr>
        <w:t>Vì thế các công ty sản xuất các thiết bị IoT luôn luôn tìm hiểu và phát triển để nâng cao chất lượng của sản phẩm.</w:t>
      </w:r>
    </w:p>
    <w:p w14:paraId="35DB985E" w14:textId="2ED62C7E" w:rsidR="00AD3FFF" w:rsidRPr="00F97046" w:rsidRDefault="00BA171E" w:rsidP="00F000AD">
      <w:pPr>
        <w:jc w:val="both"/>
        <w:rPr>
          <w:rFonts w:ascii="Times New Roman" w:hAnsi="Times New Roman"/>
          <w:sz w:val="26"/>
        </w:rPr>
      </w:pPr>
      <w:r w:rsidRPr="00F97046">
        <w:rPr>
          <w:rFonts w:ascii="Times New Roman" w:hAnsi="Times New Roman"/>
          <w:sz w:val="26"/>
        </w:rPr>
        <w:t xml:space="preserve">          Từ những nhu cầu thực tế đó, nhóm mong muốn với đề tài khóa luận “Xây dựng hệ thống chấm công cho văn phòng” sẽ đưa được những nền tảng và kỹ thuật hiện đại của thế giới áp dụng vào điều kiện thực tế trong nước. Kết quả nghiên cứu và thực hiện đề tài sẽ được áp dụng cho nhiều đối tượng khác nhau trong dân dụng cũng như trong sản xuất công-nông nghiệp như :”Quản lý dân số trong một vùng”, “Thanh toán bằng vân tay”, hay xa hơn là việc quản lý dân số trên cả nước.</w:t>
      </w:r>
    </w:p>
    <w:p w14:paraId="6975B91C" w14:textId="256C280E" w:rsidR="00F000AD" w:rsidRPr="00F97046" w:rsidRDefault="00F000AD" w:rsidP="00F000AD">
      <w:pPr>
        <w:pStyle w:val="Heading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0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CB5771" w:rsidRPr="00F97046">
        <w:rPr>
          <w:rFonts w:ascii="Times New Roman" w:hAnsi="Times New Roman" w:cs="Times New Roman"/>
          <w:b/>
          <w:color w:val="auto"/>
        </w:rPr>
        <w:t>Thuận lợi và khó khăn</w:t>
      </w:r>
    </w:p>
    <w:p w14:paraId="44710BAA" w14:textId="198AA034" w:rsidR="00AD3FFF" w:rsidRPr="00F97046" w:rsidRDefault="00FE2C6A" w:rsidP="00FE2C6A">
      <w:pPr>
        <w:pStyle w:val="Heading3"/>
        <w:rPr>
          <w:rFonts w:ascii="Times New Roman" w:hAnsi="Times New Roman" w:cs="Times New Roman"/>
          <w:sz w:val="26"/>
        </w:rPr>
      </w:pPr>
      <w:r w:rsidRPr="00F97046">
        <w:rPr>
          <w:rFonts w:ascii="Times New Roman" w:hAnsi="Times New Roman" w:cs="Times New Roman"/>
          <w:sz w:val="26"/>
        </w:rPr>
        <w:t xml:space="preserve"> 1.7.1 Thuận lợi</w:t>
      </w:r>
    </w:p>
    <w:p w14:paraId="6AF4F31D" w14:textId="0031B5EA" w:rsidR="00F97046" w:rsidRDefault="00F97046" w:rsidP="00F97046">
      <w:pPr>
        <w:jc w:val="both"/>
        <w:rPr>
          <w:rFonts w:ascii="Times New Roman" w:hAnsi="Times New Roman"/>
          <w:sz w:val="26"/>
        </w:rPr>
      </w:pPr>
      <w:r w:rsidRPr="00F97046">
        <w:rPr>
          <w:rFonts w:ascii="Times New Roman" w:hAnsi="Times New Roman"/>
          <w:sz w:val="26"/>
        </w:rPr>
        <w:t xml:space="preserve">          Trong quá trình làm đề tài</w:t>
      </w:r>
      <w:r>
        <w:rPr>
          <w:rFonts w:ascii="Times New Roman" w:hAnsi="Times New Roman"/>
          <w:sz w:val="26"/>
        </w:rPr>
        <w:t xml:space="preserve">, nhóm nhận được sự hướng dẫn và giúp đỡ nhiệt tình của người thân, gia đình bạn bè và đặc biệt là giảng viên hướng dẫn đề tài. </w:t>
      </w:r>
    </w:p>
    <w:p w14:paraId="0E1C70F5" w14:textId="74EC9F8E" w:rsidR="00F97046" w:rsidRDefault="00F97046" w:rsidP="00F97046">
      <w:pPr>
        <w:jc w:val="both"/>
        <w:rPr>
          <w:rFonts w:ascii="Times New Roman" w:hAnsi="Times New Roman"/>
          <w:sz w:val="26"/>
        </w:rPr>
      </w:pPr>
      <w:r>
        <w:rPr>
          <w:rFonts w:ascii="Times New Roman" w:hAnsi="Times New Roman"/>
          <w:sz w:val="26"/>
        </w:rPr>
        <w:t xml:space="preserve">          Ngoài ra, hiện nay sự phát triển của công nghệ trong các lĩnh vực nhúng cũng như Web đã đem lại cho  nhóm nhiều tài liệu bổ ích từ các diễn đàn, mạng xã hội cũng như những kiến thức rộng rãi từ trường để giải quyết các vấn đề trong quá trình làm đề tài.</w:t>
      </w:r>
    </w:p>
    <w:p w14:paraId="74261B27" w14:textId="08A5F7D5" w:rsidR="00F97046" w:rsidRPr="00F97046" w:rsidRDefault="00F97046" w:rsidP="00F97046">
      <w:pPr>
        <w:jc w:val="both"/>
        <w:rPr>
          <w:rFonts w:ascii="Times New Roman" w:hAnsi="Times New Roman"/>
          <w:sz w:val="26"/>
        </w:rPr>
      </w:pPr>
      <w:r>
        <w:rPr>
          <w:rFonts w:ascii="Times New Roman" w:hAnsi="Times New Roman"/>
          <w:sz w:val="26"/>
        </w:rPr>
        <w:t xml:space="preserve">         Sự hợp tác tốt giữa các thành viên trong nhóm thực hiện đề tài là một phần đóng góp cho sự thành công của đề tài. Ngoài ra, với sự học hỏi và chịu khó học những công nghệ mới, luôn luôn tìm giải pháp tối ưu cũng là nguồn lực để nhóm hoàn thành tốt đề tài này.</w:t>
      </w:r>
    </w:p>
    <w:p w14:paraId="10E76E99" w14:textId="41EAB150" w:rsidR="00FE2C6A" w:rsidRPr="00F97046" w:rsidRDefault="00FE2C6A" w:rsidP="00FE2C6A">
      <w:pPr>
        <w:pStyle w:val="Heading3"/>
        <w:rPr>
          <w:rFonts w:ascii="Times New Roman" w:hAnsi="Times New Roman" w:cs="Times New Roman"/>
          <w:sz w:val="26"/>
        </w:rPr>
      </w:pPr>
      <w:r w:rsidRPr="00F97046">
        <w:rPr>
          <w:rFonts w:ascii="Times New Roman" w:hAnsi="Times New Roman" w:cs="Times New Roman"/>
          <w:sz w:val="26"/>
        </w:rPr>
        <w:t xml:space="preserve"> 1.7.2 Khó khăn</w:t>
      </w:r>
    </w:p>
    <w:p w14:paraId="3FD95778" w14:textId="77777777" w:rsidR="00AD3FFF" w:rsidRPr="00F97046" w:rsidRDefault="00AD3FFF" w:rsidP="00F33470">
      <w:pPr>
        <w:jc w:val="both"/>
        <w:rPr>
          <w:rFonts w:ascii="Times New Roman" w:hAnsi="Times New Roman"/>
          <w:sz w:val="26"/>
        </w:rPr>
      </w:pPr>
    </w:p>
    <w:p w14:paraId="0FFD60DA" w14:textId="669C3879" w:rsidR="00AD3FFF" w:rsidRDefault="00DF30D1" w:rsidP="00F33470">
      <w:pPr>
        <w:jc w:val="both"/>
        <w:rPr>
          <w:rFonts w:ascii="Times New Roman" w:hAnsi="Times New Roman"/>
          <w:sz w:val="26"/>
        </w:rPr>
      </w:pPr>
      <w:r>
        <w:rPr>
          <w:rFonts w:ascii="Times New Roman" w:hAnsi="Times New Roman"/>
          <w:sz w:val="26"/>
        </w:rPr>
        <w:t xml:space="preserve">         Module R407 được sử dụng trong phạm vi của đề tài </w:t>
      </w:r>
      <w:r w:rsidR="00EA2324">
        <w:rPr>
          <w:rFonts w:ascii="Times New Roman" w:hAnsi="Times New Roman"/>
          <w:sz w:val="26"/>
        </w:rPr>
        <w:t xml:space="preserve">chưa </w:t>
      </w:r>
      <w:r w:rsidR="00AB5EEF">
        <w:rPr>
          <w:rFonts w:ascii="Times New Roman" w:hAnsi="Times New Roman"/>
          <w:sz w:val="26"/>
        </w:rPr>
        <w:t>thực sự tốt và rất mới nên tài liệu tham khảo còn hạn chế.</w:t>
      </w:r>
    </w:p>
    <w:p w14:paraId="309887BD" w14:textId="122F597E" w:rsidR="00AB5EEF" w:rsidRPr="00F97046" w:rsidRDefault="00AB5EEF" w:rsidP="00F33470">
      <w:pPr>
        <w:jc w:val="both"/>
        <w:rPr>
          <w:rFonts w:ascii="Times New Roman" w:hAnsi="Times New Roman"/>
          <w:sz w:val="26"/>
        </w:rPr>
      </w:pPr>
      <w:r>
        <w:rPr>
          <w:rFonts w:ascii="Times New Roman" w:hAnsi="Times New Roman"/>
          <w:sz w:val="26"/>
        </w:rPr>
        <w:t xml:space="preserve">         Kiến thức và kinh nghiệm của nhóm trong lập trình Web còn hạn chế nen khó khăn trong việc xây dựng Web có giao diện thân thiện và bảo mật trong thời gian ngắn.</w:t>
      </w:r>
    </w:p>
    <w:p w14:paraId="06793EE6" w14:textId="77777777" w:rsidR="00AD3FFF" w:rsidRPr="00F97046" w:rsidRDefault="00AD3FFF" w:rsidP="00F33470">
      <w:pPr>
        <w:jc w:val="both"/>
        <w:rPr>
          <w:rFonts w:ascii="Times New Roman" w:hAnsi="Times New Roman"/>
          <w:sz w:val="26"/>
        </w:rPr>
      </w:pPr>
    </w:p>
    <w:p w14:paraId="746EBDC4" w14:textId="77777777" w:rsidR="00AD3FFF" w:rsidRPr="00F97046" w:rsidRDefault="00AD3FFF" w:rsidP="00F33470">
      <w:pPr>
        <w:jc w:val="both"/>
        <w:rPr>
          <w:rFonts w:ascii="Times New Roman" w:hAnsi="Times New Roman"/>
          <w:sz w:val="26"/>
        </w:rPr>
      </w:pPr>
    </w:p>
    <w:p w14:paraId="5772FB97" w14:textId="77777777" w:rsidR="00AD3FFF" w:rsidRPr="00F97046" w:rsidRDefault="00AD3FFF" w:rsidP="00F33470">
      <w:pPr>
        <w:jc w:val="both"/>
        <w:rPr>
          <w:rFonts w:ascii="Times New Roman" w:hAnsi="Times New Roman"/>
          <w:sz w:val="26"/>
        </w:rPr>
      </w:pPr>
    </w:p>
    <w:p w14:paraId="712AC591" w14:textId="77777777" w:rsidR="00AD3FFF" w:rsidRPr="00F97046" w:rsidRDefault="00AD3FFF" w:rsidP="00F33470">
      <w:pPr>
        <w:jc w:val="both"/>
        <w:rPr>
          <w:rFonts w:ascii="Times New Roman" w:hAnsi="Times New Roman"/>
          <w:sz w:val="26"/>
        </w:rPr>
      </w:pPr>
    </w:p>
    <w:p w14:paraId="10EA333B" w14:textId="77777777" w:rsidR="00AD3FFF" w:rsidRPr="00F97046" w:rsidRDefault="00AD3FFF" w:rsidP="00F33470">
      <w:pPr>
        <w:jc w:val="both"/>
        <w:rPr>
          <w:rFonts w:ascii="Times New Roman" w:hAnsi="Times New Roman"/>
          <w:sz w:val="26"/>
        </w:rPr>
      </w:pPr>
    </w:p>
    <w:p w14:paraId="03BC131D" w14:textId="77777777" w:rsidR="00AD3FFF" w:rsidRPr="00F97046" w:rsidRDefault="00AD3FFF" w:rsidP="00F33470">
      <w:pPr>
        <w:jc w:val="both"/>
        <w:rPr>
          <w:rFonts w:ascii="Times New Roman" w:hAnsi="Times New Roman"/>
          <w:sz w:val="26"/>
        </w:rPr>
      </w:pPr>
    </w:p>
    <w:p w14:paraId="6135E73F" w14:textId="77777777" w:rsidR="00AD3FFF" w:rsidRPr="00F97046" w:rsidRDefault="00AD3FFF" w:rsidP="00F33470">
      <w:pPr>
        <w:jc w:val="both"/>
        <w:rPr>
          <w:rFonts w:ascii="Times New Roman" w:hAnsi="Times New Roman"/>
          <w:sz w:val="26"/>
        </w:rPr>
      </w:pPr>
    </w:p>
    <w:p w14:paraId="6BF54010" w14:textId="77777777" w:rsidR="00AD3FFF" w:rsidRPr="00F97046" w:rsidRDefault="00AD3FFF" w:rsidP="00F33470">
      <w:pPr>
        <w:jc w:val="both"/>
        <w:rPr>
          <w:rFonts w:ascii="Times New Roman" w:hAnsi="Times New Roman"/>
          <w:sz w:val="26"/>
        </w:rPr>
      </w:pPr>
    </w:p>
    <w:p w14:paraId="3AA7A065" w14:textId="77777777" w:rsidR="00AD3FFF" w:rsidRPr="00F97046" w:rsidRDefault="00AD3FFF" w:rsidP="00F33470">
      <w:pPr>
        <w:jc w:val="both"/>
        <w:rPr>
          <w:rFonts w:ascii="Times New Roman" w:hAnsi="Times New Roman"/>
          <w:sz w:val="26"/>
        </w:rPr>
      </w:pPr>
    </w:p>
    <w:p w14:paraId="4BC122D3" w14:textId="77777777" w:rsidR="00AD3FFF" w:rsidRPr="00F97046" w:rsidRDefault="00AD3FFF" w:rsidP="00F33470">
      <w:pPr>
        <w:jc w:val="both"/>
        <w:rPr>
          <w:rFonts w:ascii="Times New Roman" w:hAnsi="Times New Roman"/>
          <w:sz w:val="26"/>
        </w:rPr>
      </w:pPr>
    </w:p>
    <w:p w14:paraId="4B61D437" w14:textId="77777777" w:rsidR="00AD3FFF" w:rsidRPr="00F97046" w:rsidRDefault="00AD3FFF" w:rsidP="00F33470">
      <w:pPr>
        <w:jc w:val="both"/>
        <w:rPr>
          <w:rFonts w:ascii="Times New Roman" w:hAnsi="Times New Roman"/>
          <w:sz w:val="26"/>
        </w:rPr>
      </w:pPr>
    </w:p>
    <w:p w14:paraId="03171A7A" w14:textId="77777777" w:rsidR="00AD3FFF" w:rsidRPr="00F97046" w:rsidRDefault="00AD3FFF" w:rsidP="00F33470">
      <w:pPr>
        <w:jc w:val="both"/>
        <w:rPr>
          <w:rFonts w:ascii="Times New Roman" w:hAnsi="Times New Roman"/>
          <w:sz w:val="26"/>
        </w:rPr>
      </w:pPr>
    </w:p>
    <w:p w14:paraId="285F5B4A" w14:textId="77777777" w:rsidR="00AD3FFF" w:rsidRPr="00F97046" w:rsidRDefault="00AD3FFF" w:rsidP="00F33470">
      <w:pPr>
        <w:jc w:val="both"/>
        <w:rPr>
          <w:rFonts w:ascii="Times New Roman" w:hAnsi="Times New Roman"/>
          <w:sz w:val="26"/>
        </w:rPr>
      </w:pPr>
    </w:p>
    <w:p w14:paraId="6D3DFCBA" w14:textId="77777777" w:rsidR="00AD3FFF" w:rsidRPr="00F97046" w:rsidRDefault="00AD3FFF" w:rsidP="00F33470">
      <w:pPr>
        <w:jc w:val="both"/>
        <w:rPr>
          <w:rFonts w:ascii="Times New Roman" w:hAnsi="Times New Roman"/>
          <w:sz w:val="26"/>
        </w:rPr>
      </w:pPr>
    </w:p>
    <w:p w14:paraId="7E154A0D" w14:textId="77777777" w:rsidR="00AD3FFF" w:rsidRPr="00F97046" w:rsidRDefault="00AD3FFF" w:rsidP="00F33470">
      <w:pPr>
        <w:jc w:val="both"/>
        <w:rPr>
          <w:rFonts w:ascii="Times New Roman" w:hAnsi="Times New Roman"/>
          <w:sz w:val="26"/>
        </w:rPr>
      </w:pPr>
    </w:p>
    <w:p w14:paraId="11C6D6E0" w14:textId="77777777" w:rsidR="00AD3FFF" w:rsidRPr="00F97046" w:rsidRDefault="00AD3FFF" w:rsidP="00F33470">
      <w:pPr>
        <w:jc w:val="both"/>
        <w:rPr>
          <w:rFonts w:ascii="Times New Roman" w:hAnsi="Times New Roman"/>
          <w:sz w:val="26"/>
        </w:rPr>
      </w:pPr>
    </w:p>
    <w:p w14:paraId="142E167C" w14:textId="77777777" w:rsidR="00AD3FFF" w:rsidRPr="00F97046" w:rsidRDefault="00AD3FFF" w:rsidP="00F33470">
      <w:pPr>
        <w:jc w:val="both"/>
        <w:rPr>
          <w:rFonts w:ascii="Times New Roman" w:hAnsi="Times New Roman"/>
          <w:sz w:val="26"/>
        </w:rPr>
      </w:pPr>
    </w:p>
    <w:p w14:paraId="472154FC" w14:textId="77777777" w:rsidR="00AD3FFF" w:rsidRPr="00F97046" w:rsidRDefault="00AD3FFF" w:rsidP="00F33470">
      <w:pPr>
        <w:jc w:val="both"/>
        <w:rPr>
          <w:rFonts w:ascii="Times New Roman" w:hAnsi="Times New Roman"/>
          <w:sz w:val="26"/>
        </w:rPr>
      </w:pPr>
    </w:p>
    <w:p w14:paraId="64C61B64" w14:textId="77777777" w:rsidR="00AD3FFF" w:rsidRPr="00F97046" w:rsidRDefault="00AD3FFF" w:rsidP="00F33470">
      <w:pPr>
        <w:jc w:val="both"/>
        <w:rPr>
          <w:rFonts w:ascii="Times New Roman" w:hAnsi="Times New Roman"/>
          <w:sz w:val="26"/>
        </w:rPr>
      </w:pPr>
    </w:p>
    <w:p w14:paraId="79BF822A" w14:textId="7C61D40D" w:rsidR="00383E6D" w:rsidRPr="00F97046" w:rsidRDefault="00383E6D" w:rsidP="00B17EE5">
      <w:pPr>
        <w:pStyle w:val="Heading1"/>
        <w:spacing w:line="360" w:lineRule="auto"/>
        <w:jc w:val="center"/>
        <w:rPr>
          <w:rFonts w:ascii="Times New Roman" w:hAnsi="Times New Roman" w:cs="Times New Roman"/>
          <w:b/>
          <w:color w:val="auto"/>
          <w:sz w:val="28"/>
          <w:szCs w:val="28"/>
        </w:rPr>
      </w:pPr>
      <w:bookmarkStart w:id="103" w:name="_Toc473484082"/>
      <w:bookmarkStart w:id="104" w:name="_Toc473484227"/>
      <w:bookmarkStart w:id="105" w:name="_Toc474362601"/>
      <w:bookmarkStart w:id="106" w:name="_Toc503108782"/>
      <w:r w:rsidRPr="00F97046">
        <w:rPr>
          <w:rFonts w:ascii="Times New Roman" w:hAnsi="Times New Roman" w:cs="Times New Roman"/>
          <w:b/>
          <w:color w:val="auto"/>
          <w:sz w:val="28"/>
          <w:szCs w:val="28"/>
        </w:rPr>
        <w:t xml:space="preserve">CHƯƠNG 2. </w:t>
      </w:r>
      <w:r w:rsidR="00650655" w:rsidRPr="00F97046">
        <w:rPr>
          <w:rFonts w:ascii="Times New Roman" w:hAnsi="Times New Roman" w:cs="Times New Roman"/>
          <w:b/>
          <w:color w:val="auto"/>
          <w:sz w:val="28"/>
          <w:szCs w:val="28"/>
        </w:rPr>
        <w:t>CƠ SỞ LÝ THUYẾT</w:t>
      </w:r>
      <w:bookmarkEnd w:id="103"/>
      <w:bookmarkEnd w:id="104"/>
      <w:bookmarkEnd w:id="105"/>
      <w:bookmarkEnd w:id="106"/>
    </w:p>
    <w:p w14:paraId="2FEB2032" w14:textId="48EA0691" w:rsidR="00475DF7" w:rsidRPr="00F97046" w:rsidRDefault="00475DF7" w:rsidP="00FD29AB">
      <w:pPr>
        <w:pStyle w:val="Heading2"/>
        <w:numPr>
          <w:ilvl w:val="1"/>
          <w:numId w:val="29"/>
        </w:numPr>
        <w:spacing w:line="360" w:lineRule="auto"/>
        <w:rPr>
          <w:rFonts w:ascii="Times New Roman" w:hAnsi="Times New Roman" w:cs="Times New Roman"/>
          <w:b/>
          <w:color w:val="auto"/>
        </w:rPr>
      </w:pPr>
      <w:bookmarkStart w:id="107" w:name="_Toc473484083"/>
      <w:bookmarkStart w:id="108" w:name="_Toc473484228"/>
      <w:bookmarkStart w:id="109" w:name="_Toc474362602"/>
      <w:bookmarkStart w:id="110" w:name="_Toc503108783"/>
      <w:r w:rsidRPr="00F97046">
        <w:rPr>
          <w:rFonts w:ascii="Times New Roman" w:hAnsi="Times New Roman" w:cs="Times New Roman"/>
          <w:b/>
          <w:color w:val="auto"/>
        </w:rPr>
        <w:t xml:space="preserve">Giới thiệu </w:t>
      </w:r>
      <w:bookmarkEnd w:id="107"/>
      <w:bookmarkEnd w:id="108"/>
      <w:bookmarkEnd w:id="109"/>
      <w:r w:rsidR="00BA4AEF" w:rsidRPr="00F97046">
        <w:rPr>
          <w:rFonts w:ascii="Times New Roman" w:hAnsi="Times New Roman" w:cs="Times New Roman"/>
          <w:b/>
          <w:color w:val="auto"/>
        </w:rPr>
        <w:t>hệ thống</w:t>
      </w:r>
      <w:bookmarkEnd w:id="110"/>
      <w:r w:rsidR="00BA4AEF" w:rsidRPr="00F97046">
        <w:rPr>
          <w:rFonts w:ascii="Times New Roman" w:hAnsi="Times New Roman" w:cs="Times New Roman"/>
          <w:b/>
          <w:color w:val="auto"/>
        </w:rPr>
        <w:t xml:space="preserve"> </w:t>
      </w:r>
    </w:p>
    <w:p w14:paraId="6918182A" w14:textId="3E6B82D7" w:rsidR="00475DF7" w:rsidRPr="00F97046" w:rsidRDefault="00475DF7" w:rsidP="00BA4AEF">
      <w:pPr>
        <w:pStyle w:val="Heading3"/>
        <w:spacing w:line="360" w:lineRule="auto"/>
        <w:ind w:firstLine="390"/>
        <w:rPr>
          <w:rFonts w:ascii="Times New Roman" w:hAnsi="Times New Roman" w:cs="Times New Roman"/>
        </w:rPr>
      </w:pPr>
      <w:bookmarkStart w:id="111" w:name="_Toc473484084"/>
      <w:bookmarkStart w:id="112" w:name="_Toc473484229"/>
      <w:bookmarkStart w:id="113" w:name="_Toc474362603"/>
      <w:bookmarkStart w:id="114" w:name="_Toc503108784"/>
      <w:r w:rsidRPr="00F97046">
        <w:rPr>
          <w:rFonts w:ascii="Times New Roman" w:hAnsi="Times New Roman" w:cs="Times New Roman"/>
          <w:b/>
          <w:color w:val="auto"/>
          <w:sz w:val="26"/>
          <w:szCs w:val="26"/>
        </w:rPr>
        <w:t>2.1.1 Sơ lược về cấu tạo</w:t>
      </w:r>
      <w:bookmarkEnd w:id="111"/>
      <w:bookmarkEnd w:id="112"/>
      <w:bookmarkEnd w:id="113"/>
      <w:bookmarkEnd w:id="114"/>
    </w:p>
    <w:p w14:paraId="42F17580" w14:textId="1B237FDB" w:rsidR="00A820AD" w:rsidRPr="00F97046" w:rsidRDefault="00475DF7" w:rsidP="00B15145">
      <w:pPr>
        <w:pStyle w:val="Heading3"/>
        <w:ind w:firstLine="360"/>
        <w:rPr>
          <w:rFonts w:ascii="Times New Roman" w:hAnsi="Times New Roman" w:cs="Times New Roman"/>
          <w:b/>
          <w:color w:val="auto"/>
          <w:sz w:val="26"/>
          <w:szCs w:val="26"/>
        </w:rPr>
      </w:pPr>
      <w:bookmarkStart w:id="115" w:name="_Toc473484087"/>
      <w:bookmarkStart w:id="116" w:name="_Toc473484232"/>
      <w:bookmarkStart w:id="117" w:name="_Toc474362606"/>
      <w:bookmarkStart w:id="118" w:name="_Toc503108785"/>
      <w:r w:rsidRPr="00F97046">
        <w:rPr>
          <w:rFonts w:ascii="Times New Roman" w:hAnsi="Times New Roman" w:cs="Times New Roman"/>
          <w:b/>
          <w:color w:val="auto"/>
          <w:sz w:val="26"/>
          <w:szCs w:val="26"/>
        </w:rPr>
        <w:t xml:space="preserve">2.1.2 Sơ lược về </w:t>
      </w:r>
      <w:bookmarkEnd w:id="115"/>
      <w:bookmarkEnd w:id="116"/>
      <w:bookmarkEnd w:id="117"/>
      <w:r w:rsidR="00A27B9D" w:rsidRPr="00F97046">
        <w:rPr>
          <w:rFonts w:ascii="Times New Roman" w:hAnsi="Times New Roman" w:cs="Times New Roman"/>
          <w:b/>
          <w:color w:val="auto"/>
          <w:sz w:val="26"/>
          <w:szCs w:val="26"/>
        </w:rPr>
        <w:t>cách hoạt động</w:t>
      </w:r>
      <w:bookmarkEnd w:id="118"/>
    </w:p>
    <w:p w14:paraId="018E14DF" w14:textId="77777777" w:rsidR="00803FEE" w:rsidRPr="00F97046" w:rsidRDefault="001658E3" w:rsidP="00803FEE">
      <w:pPr>
        <w:pStyle w:val="Heading2"/>
        <w:numPr>
          <w:ilvl w:val="1"/>
          <w:numId w:val="29"/>
        </w:numPr>
        <w:spacing w:line="360" w:lineRule="auto"/>
        <w:rPr>
          <w:rFonts w:ascii="Times New Roman" w:hAnsi="Times New Roman" w:cs="Times New Roman"/>
          <w:b/>
          <w:color w:val="000000" w:themeColor="text1"/>
        </w:rPr>
      </w:pPr>
      <w:bookmarkStart w:id="119" w:name="_Toc473484097"/>
      <w:bookmarkStart w:id="120" w:name="_Toc473484242"/>
      <w:bookmarkStart w:id="121" w:name="_Toc474362616"/>
      <w:bookmarkStart w:id="122" w:name="_Toc503108786"/>
      <w:r w:rsidRPr="00F97046">
        <w:rPr>
          <w:rFonts w:ascii="Times New Roman" w:hAnsi="Times New Roman" w:cs="Times New Roman"/>
          <w:b/>
          <w:color w:val="000000" w:themeColor="text1"/>
        </w:rPr>
        <w:t>G</w:t>
      </w:r>
      <w:r w:rsidR="006238A4" w:rsidRPr="00F97046">
        <w:rPr>
          <w:rFonts w:ascii="Times New Roman" w:hAnsi="Times New Roman" w:cs="Times New Roman"/>
          <w:b/>
          <w:color w:val="000000" w:themeColor="text1"/>
        </w:rPr>
        <w:t xml:space="preserve">iao thức </w:t>
      </w:r>
      <w:bookmarkEnd w:id="119"/>
      <w:bookmarkEnd w:id="120"/>
      <w:bookmarkEnd w:id="121"/>
      <w:r w:rsidR="009C6794" w:rsidRPr="00F97046">
        <w:rPr>
          <w:rFonts w:ascii="Times New Roman" w:hAnsi="Times New Roman" w:cs="Times New Roman"/>
          <w:b/>
          <w:color w:val="000000" w:themeColor="text1"/>
        </w:rPr>
        <w:t>MQTT</w:t>
      </w:r>
      <w:bookmarkStart w:id="123" w:name="_Toc473484105"/>
      <w:bookmarkStart w:id="124" w:name="_Toc473484250"/>
      <w:bookmarkStart w:id="125" w:name="_Toc474362622"/>
      <w:bookmarkEnd w:id="122"/>
    </w:p>
    <w:p w14:paraId="1F8843A7" w14:textId="541F4955" w:rsidR="003B65F2" w:rsidRPr="00F97046" w:rsidRDefault="00803FEE" w:rsidP="00803FEE">
      <w:pPr>
        <w:pStyle w:val="Heading2"/>
        <w:numPr>
          <w:ilvl w:val="1"/>
          <w:numId w:val="29"/>
        </w:numPr>
        <w:spacing w:line="360" w:lineRule="auto"/>
        <w:rPr>
          <w:rFonts w:ascii="Times New Roman" w:hAnsi="Times New Roman" w:cs="Times New Roman"/>
          <w:b/>
          <w:color w:val="000000" w:themeColor="text1"/>
        </w:rPr>
      </w:pPr>
      <w:r w:rsidRPr="00F97046">
        <w:rPr>
          <w:rFonts w:ascii="Times New Roman" w:hAnsi="Times New Roman" w:cs="Times New Roman"/>
          <w:b/>
          <w:color w:val="auto"/>
        </w:rPr>
        <w:t xml:space="preserve"> </w:t>
      </w:r>
      <w:bookmarkStart w:id="126" w:name="_Toc503108787"/>
      <w:r w:rsidR="00847848" w:rsidRPr="00F97046">
        <w:rPr>
          <w:rFonts w:ascii="Times New Roman" w:hAnsi="Times New Roman" w:cs="Times New Roman"/>
          <w:b/>
          <w:color w:val="auto"/>
        </w:rPr>
        <w:t>Chuẩn truyền thông</w:t>
      </w:r>
      <w:r w:rsidR="00BB1AA1" w:rsidRPr="00F97046">
        <w:rPr>
          <w:rFonts w:ascii="Times New Roman" w:hAnsi="Times New Roman" w:cs="Times New Roman"/>
          <w:b/>
          <w:color w:val="auto"/>
        </w:rPr>
        <w:t xml:space="preserve"> </w:t>
      </w:r>
      <w:r w:rsidR="006A6ECE" w:rsidRPr="00F97046">
        <w:rPr>
          <w:rFonts w:ascii="Times New Roman" w:hAnsi="Times New Roman" w:cs="Times New Roman"/>
          <w:b/>
          <w:color w:val="auto"/>
        </w:rPr>
        <w:t>SPI</w:t>
      </w:r>
      <w:bookmarkEnd w:id="123"/>
      <w:bookmarkEnd w:id="124"/>
      <w:bookmarkEnd w:id="125"/>
      <w:bookmarkEnd w:id="126"/>
      <w:r w:rsidR="003B65F2" w:rsidRPr="00F97046">
        <w:rPr>
          <w:rFonts w:ascii="Times New Roman" w:hAnsi="Times New Roman" w:cs="Times New Roman"/>
          <w:b/>
          <w:color w:val="auto"/>
        </w:rPr>
        <w:t xml:space="preserve">  </w:t>
      </w:r>
    </w:p>
    <w:p w14:paraId="49982C0B" w14:textId="5B279F48" w:rsidR="00847848" w:rsidRPr="00F97046" w:rsidRDefault="007B443E" w:rsidP="007B443E">
      <w:pPr>
        <w:pStyle w:val="Heading3"/>
        <w:spacing w:line="360" w:lineRule="auto"/>
        <w:jc w:val="both"/>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127" w:name="_Toc473484106"/>
      <w:bookmarkStart w:id="128" w:name="_Toc473484251"/>
      <w:bookmarkStart w:id="129" w:name="_Toc474362623"/>
      <w:bookmarkStart w:id="130" w:name="_Toc503108788"/>
      <w:r w:rsidR="00803FEE" w:rsidRPr="00F97046">
        <w:rPr>
          <w:rFonts w:ascii="Times New Roman" w:hAnsi="Times New Roman" w:cs="Times New Roman"/>
          <w:b/>
          <w:color w:val="auto"/>
          <w:sz w:val="26"/>
          <w:szCs w:val="26"/>
        </w:rPr>
        <w:t>2.3</w:t>
      </w:r>
      <w:r w:rsidRPr="00F97046">
        <w:rPr>
          <w:rFonts w:ascii="Times New Roman" w:hAnsi="Times New Roman" w:cs="Times New Roman"/>
          <w:b/>
          <w:color w:val="auto"/>
          <w:sz w:val="26"/>
          <w:szCs w:val="26"/>
        </w:rPr>
        <w:t xml:space="preserve">.1 </w:t>
      </w:r>
      <w:r w:rsidR="009544CC" w:rsidRPr="00F97046">
        <w:rPr>
          <w:rFonts w:ascii="Times New Roman" w:hAnsi="Times New Roman" w:cs="Times New Roman"/>
          <w:b/>
          <w:color w:val="auto"/>
          <w:sz w:val="26"/>
          <w:szCs w:val="26"/>
        </w:rPr>
        <w:t>Khái niệm</w:t>
      </w:r>
      <w:bookmarkEnd w:id="127"/>
      <w:bookmarkEnd w:id="128"/>
      <w:bookmarkEnd w:id="129"/>
      <w:bookmarkEnd w:id="130"/>
      <w:r w:rsidR="009544CC" w:rsidRPr="00F97046">
        <w:rPr>
          <w:rFonts w:ascii="Times New Roman" w:hAnsi="Times New Roman" w:cs="Times New Roman"/>
          <w:b/>
          <w:color w:val="auto"/>
          <w:sz w:val="26"/>
          <w:szCs w:val="26"/>
        </w:rPr>
        <w:tab/>
      </w:r>
    </w:p>
    <w:p w14:paraId="6DDE7BAF" w14:textId="6FC17EAB" w:rsidR="00847848" w:rsidRPr="00F97046" w:rsidRDefault="007B443E" w:rsidP="00E20ABD">
      <w:pPr>
        <w:spacing w:line="360" w:lineRule="auto"/>
        <w:jc w:val="both"/>
        <w:rPr>
          <w:rFonts w:ascii="Times New Roman" w:hAnsi="Times New Roman"/>
          <w:sz w:val="26"/>
          <w:szCs w:val="26"/>
        </w:rPr>
      </w:pPr>
      <w:r w:rsidRPr="00F97046">
        <w:rPr>
          <w:rFonts w:ascii="Times New Roman" w:hAnsi="Times New Roman"/>
          <w:sz w:val="26"/>
          <w:szCs w:val="26"/>
        </w:rPr>
        <w:t xml:space="preserve">     </w:t>
      </w:r>
      <w:r w:rsidR="00847848" w:rsidRPr="00F97046">
        <w:rPr>
          <w:rFonts w:ascii="Times New Roman" w:hAnsi="Times New Roman"/>
          <w:sz w:val="26"/>
          <w:szCs w:val="26"/>
        </w:rPr>
        <w:t>SPI</w:t>
      </w:r>
      <w:r w:rsidRPr="00F97046">
        <w:rPr>
          <w:rFonts w:ascii="Times New Roman" w:hAnsi="Times New Roman"/>
          <w:sz w:val="26"/>
          <w:szCs w:val="26"/>
        </w:rPr>
        <w:t xml:space="preserve"> </w:t>
      </w:r>
      <w:r w:rsidRPr="00F97046">
        <w:rPr>
          <w:rFonts w:ascii="Times New Roman" w:hAnsi="Times New Roman"/>
          <w:sz w:val="26"/>
          <w:szCs w:val="26"/>
          <w:vertAlign w:val="superscript"/>
        </w:rPr>
        <w:t>(</w:t>
      </w:r>
      <w:r w:rsidRPr="00F97046">
        <w:rPr>
          <w:rStyle w:val="FootnoteReference"/>
          <w:rFonts w:ascii="Times New Roman" w:hAnsi="Times New Roman"/>
          <w:sz w:val="26"/>
          <w:szCs w:val="26"/>
        </w:rPr>
        <w:footnoteReference w:id="1"/>
      </w:r>
      <w:r w:rsidRPr="00F97046">
        <w:rPr>
          <w:rFonts w:ascii="Times New Roman" w:hAnsi="Times New Roman"/>
          <w:sz w:val="26"/>
          <w:szCs w:val="26"/>
          <w:vertAlign w:val="superscript"/>
        </w:rPr>
        <w:t>)</w:t>
      </w:r>
      <w:r w:rsidR="007C3F58" w:rsidRPr="00F97046">
        <w:rPr>
          <w:rFonts w:ascii="Times New Roman" w:hAnsi="Times New Roman"/>
          <w:sz w:val="26"/>
          <w:szCs w:val="26"/>
          <w:vertAlign w:val="superscript"/>
        </w:rPr>
        <w:t xml:space="preserve"> </w:t>
      </w:r>
      <w:r w:rsidR="00847848" w:rsidRPr="00F97046">
        <w:rPr>
          <w:rFonts w:ascii="Times New Roman" w:hAnsi="Times New Roman"/>
          <w:sz w:val="26"/>
          <w:szCs w:val="26"/>
        </w:rPr>
        <w:t>(Serial Peripheral Bus)</w:t>
      </w:r>
      <w:r w:rsidR="00842D99" w:rsidRPr="00F97046">
        <w:rPr>
          <w:rFonts w:ascii="Times New Roman" w:hAnsi="Times New Roman"/>
          <w:sz w:val="26"/>
          <w:szCs w:val="26"/>
        </w:rPr>
        <w:t xml:space="preserve"> </w:t>
      </w:r>
      <w:r w:rsidR="00E20ABD" w:rsidRPr="00F97046">
        <w:rPr>
          <w:rFonts w:ascii="Times New Roman" w:hAnsi="Times New Roman"/>
          <w:sz w:val="26"/>
          <w:szCs w:val="26"/>
        </w:rPr>
        <w:t xml:space="preserve">được phát triển bởi Motorola. Đây là một chuẩn đồng bộ nối tiếp để truyền dữ liệu ở chế độ song công toàn phần (full- duplex) tức trong cùng một thời điểm có thể xảy ra đồng thời quá trình truyền và nhận. Đôi khi SPI còn được gọi là chuẩn giao tiếp 4 dây (Four-wire).      </w:t>
      </w:r>
    </w:p>
    <w:p w14:paraId="17E2E8E6" w14:textId="77777777" w:rsidR="00763217" w:rsidRPr="00F97046" w:rsidRDefault="00255CCC" w:rsidP="00763217">
      <w:pPr>
        <w:spacing w:line="360" w:lineRule="auto"/>
        <w:jc w:val="center"/>
        <w:rPr>
          <w:rFonts w:ascii="Times New Roman" w:hAnsi="Times New Roman"/>
          <w:color w:val="000000" w:themeColor="text1"/>
          <w:sz w:val="26"/>
          <w:szCs w:val="26"/>
        </w:rPr>
      </w:pPr>
      <w:r w:rsidRPr="00F97046">
        <w:rPr>
          <w:rFonts w:ascii="Times New Roman" w:hAnsi="Times New Roman"/>
          <w:noProof/>
        </w:rPr>
        <w:drawing>
          <wp:inline distT="0" distB="0" distL="0" distR="0" wp14:anchorId="2DA53185" wp14:editId="3569784F">
            <wp:extent cx="3314700" cy="790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790575"/>
                    </a:xfrm>
                    <a:prstGeom prst="rect">
                      <a:avLst/>
                    </a:prstGeom>
                  </pic:spPr>
                </pic:pic>
              </a:graphicData>
            </a:graphic>
          </wp:inline>
        </w:drawing>
      </w:r>
      <w:bookmarkStart w:id="131" w:name="_Toc473481422"/>
      <w:bookmarkStart w:id="132" w:name="_Toc473481659"/>
      <w:bookmarkStart w:id="133" w:name="_Toc473482177"/>
      <w:bookmarkStart w:id="134" w:name="_Toc473484252"/>
      <w:bookmarkStart w:id="135" w:name="_Toc473484403"/>
    </w:p>
    <w:p w14:paraId="3D150628" w14:textId="770D7726" w:rsidR="007B443E" w:rsidRPr="00F97046" w:rsidRDefault="007B443E" w:rsidP="00763217">
      <w:pPr>
        <w:pStyle w:val="Heading1"/>
        <w:spacing w:line="360" w:lineRule="auto"/>
        <w:jc w:val="center"/>
        <w:rPr>
          <w:rFonts w:ascii="Times New Roman" w:hAnsi="Times New Roman" w:cs="Times New Roman"/>
          <w:color w:val="000000" w:themeColor="text1"/>
          <w:sz w:val="26"/>
          <w:szCs w:val="26"/>
        </w:rPr>
      </w:pPr>
      <w:bookmarkStart w:id="136" w:name="_Toc474362479"/>
      <w:bookmarkStart w:id="137" w:name="_Toc474362624"/>
      <w:bookmarkStart w:id="138" w:name="_Toc503108789"/>
      <w:r w:rsidRPr="00F97046">
        <w:rPr>
          <w:rFonts w:ascii="Times New Roman" w:hAnsi="Times New Roman" w:cs="Times New Roman"/>
          <w:color w:val="000000" w:themeColor="text1"/>
          <w:sz w:val="26"/>
          <w:szCs w:val="26"/>
        </w:rPr>
        <w:t>Hình 2.9 Giao diện SPI</w:t>
      </w:r>
      <w:bookmarkEnd w:id="131"/>
      <w:bookmarkEnd w:id="132"/>
      <w:bookmarkEnd w:id="133"/>
      <w:bookmarkEnd w:id="134"/>
      <w:bookmarkEnd w:id="135"/>
      <w:bookmarkEnd w:id="136"/>
      <w:bookmarkEnd w:id="137"/>
      <w:bookmarkEnd w:id="138"/>
    </w:p>
    <w:p w14:paraId="5360FB7D" w14:textId="7E7FF61F" w:rsidR="00763217" w:rsidRPr="00F97046" w:rsidRDefault="00E20ABD" w:rsidP="00763217">
      <w:pPr>
        <w:spacing w:line="360" w:lineRule="auto"/>
        <w:jc w:val="both"/>
        <w:rPr>
          <w:rFonts w:ascii="Times New Roman" w:hAnsi="Times New Roman"/>
          <w:sz w:val="26"/>
          <w:szCs w:val="26"/>
        </w:rPr>
      </w:pPr>
      <w:r w:rsidRPr="00F97046">
        <w:rPr>
          <w:rFonts w:ascii="Times New Roman" w:hAnsi="Times New Roman"/>
          <w:sz w:val="26"/>
          <w:szCs w:val="26"/>
        </w:rPr>
        <w:t xml:space="preserve">    </w:t>
      </w:r>
      <w:r w:rsidR="00763217" w:rsidRPr="00F97046">
        <w:rPr>
          <w:rFonts w:ascii="Times New Roman" w:hAnsi="Times New Roman"/>
          <w:sz w:val="26"/>
          <w:szCs w:val="26"/>
        </w:rPr>
        <w:t>SPI là giao diện đồng bộ, bất cứ quá trình truyền nào cũng được đồng bộ hóa với tín hiệu clock chung. Tín hiệu này sinh ra bởi master.</w:t>
      </w:r>
      <w:r w:rsidRPr="00F97046">
        <w:rPr>
          <w:rFonts w:ascii="Times New Roman" w:hAnsi="Times New Roman"/>
          <w:sz w:val="26"/>
          <w:szCs w:val="26"/>
        </w:rPr>
        <w:t xml:space="preserve"> </w:t>
      </w:r>
    </w:p>
    <w:p w14:paraId="48D80F47" w14:textId="4A9CDABA" w:rsidR="00E20ABD" w:rsidRPr="00F97046" w:rsidRDefault="00E20ABD" w:rsidP="00312572">
      <w:pPr>
        <w:spacing w:line="360" w:lineRule="auto"/>
        <w:jc w:val="both"/>
        <w:rPr>
          <w:rFonts w:ascii="Times New Roman" w:hAnsi="Times New Roman"/>
          <w:sz w:val="26"/>
          <w:szCs w:val="26"/>
        </w:rPr>
      </w:pPr>
      <w:r w:rsidRPr="00F97046">
        <w:rPr>
          <w:rFonts w:ascii="Times New Roman" w:hAnsi="Times New Roman"/>
          <w:sz w:val="26"/>
          <w:szCs w:val="26"/>
        </w:rPr>
        <w:t>Trong giao diện SPI có bốn tín hiệu số:</w:t>
      </w:r>
    </w:p>
    <w:p w14:paraId="4F2B4306" w14:textId="1354BEA5" w:rsidR="00E20ABD" w:rsidRPr="00F97046" w:rsidRDefault="007B443E" w:rsidP="00312572">
      <w:pPr>
        <w:pStyle w:val="ListParagraph"/>
        <w:numPr>
          <w:ilvl w:val="0"/>
          <w:numId w:val="16"/>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lastRenderedPageBreak/>
        <w:t>MOSI hay SI – cổng ra của bên Master (Master Out Slave I</w:t>
      </w:r>
      <w:r w:rsidR="001658E3" w:rsidRPr="00F97046">
        <w:rPr>
          <w:rFonts w:ascii="Times New Roman" w:hAnsi="Times New Roman" w:cs="Times New Roman"/>
          <w:sz w:val="26"/>
          <w:szCs w:val="26"/>
        </w:rPr>
        <w:t>n</w:t>
      </w:r>
      <w:r w:rsidRPr="00F97046">
        <w:rPr>
          <w:rFonts w:ascii="Times New Roman" w:hAnsi="Times New Roman" w:cs="Times New Roman"/>
          <w:sz w:val="26"/>
          <w:szCs w:val="26"/>
        </w:rPr>
        <w:t>). Đây là chân dành cho việc truyền tín hiệu từ thiết bị chủ động đến thiết bị bị động.</w:t>
      </w:r>
    </w:p>
    <w:p w14:paraId="565797EE" w14:textId="77777777" w:rsidR="00E20ABD" w:rsidRPr="00F97046" w:rsidRDefault="007B443E" w:rsidP="00312572">
      <w:pPr>
        <w:pStyle w:val="ListParagraph"/>
        <w:numPr>
          <w:ilvl w:val="0"/>
          <w:numId w:val="16"/>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MISO hay SO – Công ra bên Slave (Master IN Slave Out). Đây là chân dành cho việc truyền dữ liệu từ Slave đến Master.</w:t>
      </w:r>
    </w:p>
    <w:p w14:paraId="648460E2" w14:textId="77777777" w:rsidR="00E20ABD" w:rsidRPr="00F97046" w:rsidRDefault="007B443E" w:rsidP="00312572">
      <w:pPr>
        <w:pStyle w:val="ListParagraph"/>
        <w:numPr>
          <w:ilvl w:val="0"/>
          <w:numId w:val="16"/>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SCLK hay SCK là tín hiệu clock đồng bộ (Serial Clock). Xung nhịp chỉ được tạo bởi Master.</w:t>
      </w:r>
    </w:p>
    <w:p w14:paraId="6A43CD41" w14:textId="35227B6F" w:rsidR="007B443E" w:rsidRPr="00F97046" w:rsidRDefault="007B443E" w:rsidP="00FD29AB">
      <w:pPr>
        <w:pStyle w:val="ListParagraph"/>
        <w:numPr>
          <w:ilvl w:val="0"/>
          <w:numId w:val="16"/>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 xml:space="preserve">CS hay SS là tín hiệu chọn vi mạch (Chip Select hoặc Slave Select). SS sẽ ở mức cao khi không làm việc. Nếu Master kéo SS xuông thấp thì sẽ xảy ra quá trình giao tiếp. </w:t>
      </w:r>
    </w:p>
    <w:p w14:paraId="7E424337" w14:textId="6CDE03BD" w:rsidR="004B6261" w:rsidRPr="00F97046" w:rsidRDefault="00E20ABD" w:rsidP="00E20ABD">
      <w:pPr>
        <w:pStyle w:val="Heading3"/>
        <w:spacing w:line="360" w:lineRule="auto"/>
        <w:rPr>
          <w:rFonts w:ascii="Times New Roman" w:hAnsi="Times New Roman" w:cs="Times New Roman"/>
        </w:rPr>
      </w:pPr>
      <w:r w:rsidRPr="00F97046">
        <w:rPr>
          <w:rFonts w:ascii="Times New Roman" w:hAnsi="Times New Roman" w:cs="Times New Roman"/>
          <w:b/>
          <w:color w:val="auto"/>
          <w:sz w:val="26"/>
          <w:szCs w:val="26"/>
        </w:rPr>
        <w:t xml:space="preserve">     </w:t>
      </w:r>
      <w:bookmarkStart w:id="139" w:name="_Toc473484108"/>
      <w:bookmarkStart w:id="140" w:name="_Toc473484253"/>
      <w:bookmarkStart w:id="141" w:name="_Toc474362625"/>
      <w:bookmarkStart w:id="142" w:name="_Toc503108790"/>
      <w:r w:rsidR="002A24EB" w:rsidRPr="00F97046">
        <w:rPr>
          <w:rFonts w:ascii="Times New Roman" w:hAnsi="Times New Roman" w:cs="Times New Roman"/>
          <w:b/>
          <w:color w:val="auto"/>
          <w:sz w:val="26"/>
          <w:szCs w:val="26"/>
        </w:rPr>
        <w:t>2</w:t>
      </w:r>
      <w:r w:rsidR="00510A5F" w:rsidRPr="00F97046">
        <w:rPr>
          <w:rFonts w:ascii="Times New Roman" w:hAnsi="Times New Roman" w:cs="Times New Roman"/>
          <w:b/>
          <w:color w:val="auto"/>
          <w:sz w:val="26"/>
          <w:szCs w:val="26"/>
        </w:rPr>
        <w:t>.</w:t>
      </w:r>
      <w:r w:rsidR="00803FEE" w:rsidRPr="00F97046">
        <w:rPr>
          <w:rFonts w:ascii="Times New Roman" w:hAnsi="Times New Roman" w:cs="Times New Roman"/>
          <w:b/>
          <w:color w:val="auto"/>
          <w:sz w:val="26"/>
          <w:szCs w:val="26"/>
        </w:rPr>
        <w:t>3</w:t>
      </w:r>
      <w:r w:rsidR="00510A5F" w:rsidRPr="00F97046">
        <w:rPr>
          <w:rFonts w:ascii="Times New Roman" w:hAnsi="Times New Roman" w:cs="Times New Roman"/>
          <w:b/>
          <w:color w:val="auto"/>
          <w:sz w:val="26"/>
          <w:szCs w:val="26"/>
        </w:rPr>
        <w:t>.2 Hoạt động</w:t>
      </w:r>
      <w:bookmarkEnd w:id="139"/>
      <w:bookmarkEnd w:id="140"/>
      <w:bookmarkEnd w:id="141"/>
      <w:bookmarkEnd w:id="142"/>
      <w:r w:rsidR="002A24EB" w:rsidRPr="00F97046">
        <w:rPr>
          <w:rFonts w:ascii="Times New Roman" w:hAnsi="Times New Roman" w:cs="Times New Roman"/>
          <w:b/>
          <w:color w:val="auto"/>
          <w:sz w:val="26"/>
          <w:szCs w:val="26"/>
        </w:rPr>
        <w:t xml:space="preserve"> </w:t>
      </w:r>
    </w:p>
    <w:p w14:paraId="4F198599" w14:textId="1D15FA29" w:rsidR="00206383" w:rsidRPr="00F97046" w:rsidRDefault="00E20ABD" w:rsidP="00E20ABD">
      <w:pPr>
        <w:spacing w:line="360" w:lineRule="auto"/>
        <w:jc w:val="both"/>
        <w:rPr>
          <w:rFonts w:ascii="Times New Roman" w:hAnsi="Times New Roman"/>
          <w:sz w:val="26"/>
          <w:szCs w:val="26"/>
        </w:rPr>
      </w:pPr>
      <w:r w:rsidRPr="00F97046">
        <w:rPr>
          <w:rFonts w:ascii="Times New Roman" w:hAnsi="Times New Roman"/>
          <w:sz w:val="26"/>
          <w:szCs w:val="26"/>
        </w:rPr>
        <w:t xml:space="preserve">     </w:t>
      </w:r>
      <w:r w:rsidR="00F860EF" w:rsidRPr="00F97046">
        <w:rPr>
          <w:rFonts w:ascii="Times New Roman" w:hAnsi="Times New Roman"/>
          <w:sz w:val="26"/>
          <w:szCs w:val="26"/>
        </w:rPr>
        <w:t>M</w:t>
      </w:r>
      <w:r w:rsidR="002A24EB" w:rsidRPr="00F97046">
        <w:rPr>
          <w:rFonts w:ascii="Times New Roman" w:hAnsi="Times New Roman"/>
          <w:sz w:val="26"/>
          <w:szCs w:val="26"/>
        </w:rPr>
        <w:t xml:space="preserve">ỗi chip Master </w:t>
      </w:r>
      <w:r w:rsidR="00891741" w:rsidRPr="00F97046">
        <w:rPr>
          <w:rFonts w:ascii="Times New Roman" w:hAnsi="Times New Roman"/>
          <w:sz w:val="26"/>
          <w:szCs w:val="26"/>
        </w:rPr>
        <w:t>hay</w:t>
      </w:r>
      <w:r w:rsidR="002A24EB" w:rsidRPr="00F97046">
        <w:rPr>
          <w:rFonts w:ascii="Times New Roman" w:hAnsi="Times New Roman"/>
          <w:sz w:val="26"/>
          <w:szCs w:val="26"/>
        </w:rPr>
        <w:t xml:space="preserve"> </w:t>
      </w:r>
      <w:r w:rsidR="00F860EF" w:rsidRPr="00F97046">
        <w:rPr>
          <w:rFonts w:ascii="Times New Roman" w:hAnsi="Times New Roman"/>
          <w:sz w:val="26"/>
          <w:szCs w:val="26"/>
        </w:rPr>
        <w:t>Slave có một thanh ghi dữ liệu 8 bits. Cứ mỗi xung nhịp do Master tạo ra trên đường giữ nhịp SCK, một bit trong thanh ghi dữ liệu của Master được truyền qua Slave trên đường MOSI, đồng thời một bit trong thanh ghi dữ liệu của chip Slave cũng được truyền qua Master trên đường MISO. Do 2 gói dữ liệu trên 2 chip được gởi qua lại đồng thời nên quá trình truyền dữ liệu này được gọi là “song công”.</w:t>
      </w:r>
    </w:p>
    <w:p w14:paraId="212718B9" w14:textId="2D96A964" w:rsidR="00F860EF" w:rsidRPr="00F97046" w:rsidRDefault="001C05D7" w:rsidP="00361976">
      <w:pPr>
        <w:spacing w:line="360" w:lineRule="auto"/>
        <w:jc w:val="both"/>
        <w:rPr>
          <w:rFonts w:ascii="Times New Roman" w:hAnsi="Times New Roman"/>
        </w:rPr>
      </w:pPr>
      <w:r w:rsidRPr="00F97046">
        <w:rPr>
          <w:rFonts w:ascii="Times New Roman" w:hAnsi="Times New Roman"/>
          <w:sz w:val="26"/>
          <w:szCs w:val="26"/>
        </w:rPr>
        <w:t xml:space="preserve">    </w:t>
      </w:r>
      <w:r w:rsidR="00F860EF" w:rsidRPr="00F97046">
        <w:rPr>
          <w:rFonts w:ascii="Times New Roman" w:hAnsi="Times New Roman"/>
          <w:noProof/>
        </w:rPr>
        <w:drawing>
          <wp:inline distT="0" distB="0" distL="0" distR="0" wp14:anchorId="05B368EF" wp14:editId="644A8404">
            <wp:extent cx="5076825" cy="189333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769" cy="1901894"/>
                    </a:xfrm>
                    <a:prstGeom prst="rect">
                      <a:avLst/>
                    </a:prstGeom>
                  </pic:spPr>
                </pic:pic>
              </a:graphicData>
            </a:graphic>
          </wp:inline>
        </w:drawing>
      </w:r>
    </w:p>
    <w:p w14:paraId="73EC3863" w14:textId="7DEE8DCB" w:rsidR="00206383" w:rsidRPr="00F97046" w:rsidRDefault="002A24EB" w:rsidP="007C38C0">
      <w:pPr>
        <w:pStyle w:val="Heading1"/>
        <w:jc w:val="center"/>
        <w:rPr>
          <w:rFonts w:ascii="Times New Roman" w:hAnsi="Times New Roman" w:cs="Times New Roman"/>
          <w:color w:val="auto"/>
          <w:sz w:val="26"/>
          <w:szCs w:val="26"/>
        </w:rPr>
      </w:pPr>
      <w:bookmarkStart w:id="143" w:name="_Toc455101887"/>
      <w:bookmarkStart w:id="144" w:name="_Toc473481424"/>
      <w:bookmarkStart w:id="145" w:name="_Toc473481661"/>
      <w:bookmarkStart w:id="146" w:name="_Toc473482179"/>
      <w:bookmarkStart w:id="147" w:name="_Toc473484254"/>
      <w:bookmarkStart w:id="148" w:name="_Toc473484405"/>
      <w:bookmarkStart w:id="149" w:name="_Toc474362481"/>
      <w:bookmarkStart w:id="150" w:name="_Toc474362626"/>
      <w:bookmarkStart w:id="151" w:name="_Toc503108791"/>
      <w:r w:rsidRPr="00F97046">
        <w:rPr>
          <w:rFonts w:ascii="Times New Roman" w:hAnsi="Times New Roman" w:cs="Times New Roman"/>
          <w:color w:val="auto"/>
          <w:sz w:val="26"/>
          <w:szCs w:val="26"/>
        </w:rPr>
        <w:t>Hình 2.</w:t>
      </w:r>
      <w:r w:rsidR="00A821A7" w:rsidRPr="00F97046">
        <w:rPr>
          <w:rFonts w:ascii="Times New Roman" w:hAnsi="Times New Roman" w:cs="Times New Roman"/>
          <w:color w:val="auto"/>
          <w:sz w:val="26"/>
          <w:szCs w:val="26"/>
        </w:rPr>
        <w:t>10</w:t>
      </w:r>
      <w:r w:rsidR="00F860EF" w:rsidRPr="00F97046">
        <w:rPr>
          <w:rFonts w:ascii="Times New Roman" w:hAnsi="Times New Roman" w:cs="Times New Roman"/>
          <w:color w:val="auto"/>
          <w:sz w:val="26"/>
          <w:szCs w:val="26"/>
        </w:rPr>
        <w:t xml:space="preserve"> Truyền dữ liệu SPI</w:t>
      </w:r>
      <w:bookmarkEnd w:id="143"/>
      <w:bookmarkEnd w:id="144"/>
      <w:bookmarkEnd w:id="145"/>
      <w:bookmarkEnd w:id="146"/>
      <w:bookmarkEnd w:id="147"/>
      <w:bookmarkEnd w:id="148"/>
      <w:bookmarkEnd w:id="149"/>
      <w:bookmarkEnd w:id="150"/>
      <w:bookmarkEnd w:id="151"/>
    </w:p>
    <w:p w14:paraId="483C1D3C" w14:textId="77777777" w:rsidR="009663F4" w:rsidRPr="00F97046" w:rsidRDefault="009663F4" w:rsidP="009663F4">
      <w:pPr>
        <w:rPr>
          <w:rFonts w:ascii="Times New Roman" w:hAnsi="Times New Roman"/>
        </w:rPr>
      </w:pPr>
    </w:p>
    <w:p w14:paraId="7193A21B" w14:textId="307FCF43" w:rsidR="00891741" w:rsidRPr="00F97046" w:rsidRDefault="009663F4" w:rsidP="003517A9">
      <w:pPr>
        <w:spacing w:line="360" w:lineRule="auto"/>
        <w:jc w:val="both"/>
        <w:rPr>
          <w:rFonts w:ascii="Times New Roman" w:hAnsi="Times New Roman"/>
          <w:sz w:val="26"/>
          <w:szCs w:val="26"/>
        </w:rPr>
      </w:pPr>
      <w:r w:rsidRPr="00F97046">
        <w:rPr>
          <w:rFonts w:ascii="Times New Roman" w:hAnsi="Times New Roman"/>
          <w:sz w:val="26"/>
          <w:szCs w:val="26"/>
        </w:rPr>
        <w:t xml:space="preserve">  </w:t>
      </w:r>
      <w:r w:rsidRPr="00F97046">
        <w:rPr>
          <w:rFonts w:ascii="Times New Roman" w:hAnsi="Times New Roman"/>
          <w:sz w:val="26"/>
          <w:szCs w:val="26"/>
        </w:rPr>
        <w:tab/>
      </w:r>
      <w:r w:rsidR="00361976" w:rsidRPr="00F97046">
        <w:rPr>
          <w:rFonts w:ascii="Times New Roman" w:hAnsi="Times New Roman"/>
          <w:sz w:val="26"/>
          <w:szCs w:val="26"/>
        </w:rPr>
        <w:t xml:space="preserve">Cực của xung giữ nhịp, phase và các chế độ hoạt động: cực của xung giữ nhịp (Clock Polarity) được gọi tắt là CPOL là khái niệm dùng chỉ trạng thái của chân SCK ở trạng thái nghỉ. </w:t>
      </w:r>
      <w:r w:rsidRPr="00F97046">
        <w:rPr>
          <w:rFonts w:ascii="Times New Roman" w:hAnsi="Times New Roman"/>
          <w:sz w:val="26"/>
          <w:szCs w:val="26"/>
        </w:rPr>
        <w:t xml:space="preserve">Ở trạng thái nghỉ (Idle), chân SCK có thể được giữ ở mức cao (CPOL=1) hoặc thấp (CPOL=0). Phase (CPHA) dùng để chỉ cách mà dữ liệu được </w:t>
      </w:r>
      <w:r w:rsidRPr="00F97046">
        <w:rPr>
          <w:rFonts w:ascii="Times New Roman" w:hAnsi="Times New Roman"/>
          <w:sz w:val="26"/>
          <w:szCs w:val="26"/>
        </w:rPr>
        <w:lastRenderedPageBreak/>
        <w:t>lấy mẫu (sample) theo xung giữ nhịp. Dữ liệu có thể được lấy mẫu ở cạnh lên của</w:t>
      </w:r>
      <w:r w:rsidR="00FC7D93" w:rsidRPr="00F97046">
        <w:rPr>
          <w:rFonts w:ascii="Times New Roman" w:hAnsi="Times New Roman"/>
          <w:sz w:val="26"/>
          <w:szCs w:val="26"/>
        </w:rPr>
        <w:t xml:space="preserve"> </w:t>
      </w:r>
      <w:r w:rsidRPr="00F97046">
        <w:rPr>
          <w:rFonts w:ascii="Times New Roman" w:hAnsi="Times New Roman"/>
          <w:sz w:val="26"/>
          <w:szCs w:val="26"/>
        </w:rPr>
        <w:t xml:space="preserve">SCK (CPHA=0) hoặc cạnh xuống (CPHA=1). Sự kết hợp của SPOL và CPHA làm nên 4 chế độ hoạt động của SPI. </w:t>
      </w:r>
    </w:p>
    <w:p w14:paraId="49665C64" w14:textId="22CF9CA1" w:rsidR="00754470" w:rsidRPr="00F97046" w:rsidRDefault="00A821A7" w:rsidP="00A821A7">
      <w:pPr>
        <w:pStyle w:val="Heading2"/>
        <w:spacing w:line="360" w:lineRule="auto"/>
        <w:rPr>
          <w:rStyle w:val="Hyperlink"/>
          <w:rFonts w:ascii="Times New Roman" w:hAnsi="Times New Roman" w:cs="Times New Roman"/>
          <w:b/>
          <w:color w:val="auto"/>
          <w:u w:val="none"/>
        </w:rPr>
      </w:pPr>
      <w:bookmarkStart w:id="152" w:name="_Toc473484112"/>
      <w:bookmarkStart w:id="153" w:name="_Toc473484257"/>
      <w:bookmarkStart w:id="154" w:name="_Toc474362629"/>
      <w:bookmarkStart w:id="155" w:name="_Toc503108792"/>
      <w:r w:rsidRPr="00F97046">
        <w:rPr>
          <w:rStyle w:val="Hyperlink"/>
          <w:rFonts w:ascii="Times New Roman" w:hAnsi="Times New Roman" w:cs="Times New Roman"/>
          <w:b/>
          <w:color w:val="auto"/>
          <w:u w:val="none"/>
        </w:rPr>
        <w:t xml:space="preserve">2.11 </w:t>
      </w:r>
      <w:r w:rsidR="00A959B3" w:rsidRPr="00F97046">
        <w:rPr>
          <w:rStyle w:val="Hyperlink"/>
          <w:rFonts w:ascii="Times New Roman" w:hAnsi="Times New Roman" w:cs="Times New Roman"/>
          <w:b/>
          <w:color w:val="auto"/>
          <w:u w:val="none"/>
        </w:rPr>
        <w:t>Linh kiện được sử dụng trong quá trình thực hiện đồ án</w:t>
      </w:r>
      <w:bookmarkEnd w:id="152"/>
      <w:bookmarkEnd w:id="153"/>
      <w:bookmarkEnd w:id="154"/>
      <w:bookmarkEnd w:id="155"/>
    </w:p>
    <w:p w14:paraId="3E304843" w14:textId="46D216A7" w:rsidR="00E525C4" w:rsidRPr="00F97046" w:rsidRDefault="00A821A7" w:rsidP="00A821A7">
      <w:pPr>
        <w:pStyle w:val="Heading3"/>
        <w:spacing w:line="360" w:lineRule="auto"/>
        <w:ind w:firstLine="360"/>
        <w:rPr>
          <w:rFonts w:ascii="Times New Roman" w:hAnsi="Times New Roman" w:cs="Times New Roman"/>
          <w:b/>
          <w:color w:val="auto"/>
          <w:sz w:val="26"/>
          <w:szCs w:val="26"/>
        </w:rPr>
      </w:pPr>
      <w:bookmarkStart w:id="156" w:name="_Toc473484113"/>
      <w:bookmarkStart w:id="157" w:name="_Toc473484258"/>
      <w:bookmarkStart w:id="158" w:name="_Toc474362630"/>
      <w:bookmarkStart w:id="159" w:name="_Toc503108793"/>
      <w:r w:rsidRPr="00F97046">
        <w:rPr>
          <w:rFonts w:ascii="Times New Roman" w:hAnsi="Times New Roman" w:cs="Times New Roman"/>
          <w:b/>
          <w:color w:val="auto"/>
          <w:sz w:val="26"/>
          <w:szCs w:val="26"/>
        </w:rPr>
        <w:t xml:space="preserve">2.11.1 </w:t>
      </w:r>
      <w:r w:rsidR="00E525C4" w:rsidRPr="00F97046">
        <w:rPr>
          <w:rFonts w:ascii="Times New Roman" w:hAnsi="Times New Roman" w:cs="Times New Roman"/>
          <w:b/>
          <w:color w:val="auto"/>
          <w:sz w:val="26"/>
          <w:szCs w:val="26"/>
        </w:rPr>
        <w:t xml:space="preserve">Sơ lược về </w:t>
      </w:r>
      <w:bookmarkEnd w:id="156"/>
      <w:bookmarkEnd w:id="157"/>
      <w:bookmarkEnd w:id="158"/>
      <w:r w:rsidR="009D420E" w:rsidRPr="00F97046">
        <w:rPr>
          <w:rFonts w:ascii="Times New Roman" w:hAnsi="Times New Roman" w:cs="Times New Roman"/>
          <w:b/>
          <w:color w:val="auto"/>
          <w:sz w:val="26"/>
          <w:szCs w:val="26"/>
        </w:rPr>
        <w:t>Module R307</w:t>
      </w:r>
      <w:bookmarkEnd w:id="159"/>
    </w:p>
    <w:p w14:paraId="55F08D46" w14:textId="19881E0F" w:rsidR="00A959B3" w:rsidRPr="00F97046" w:rsidRDefault="00FC7D93" w:rsidP="00012654">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160" w:name="_Toc473484116"/>
      <w:bookmarkStart w:id="161" w:name="_Toc473484261"/>
      <w:bookmarkStart w:id="162" w:name="_Toc474362633"/>
      <w:bookmarkStart w:id="163" w:name="_Toc503108794"/>
      <w:r w:rsidR="00A26C41" w:rsidRPr="00F97046">
        <w:rPr>
          <w:rFonts w:ascii="Times New Roman" w:hAnsi="Times New Roman" w:cs="Times New Roman"/>
          <w:b/>
          <w:color w:val="auto"/>
          <w:sz w:val="26"/>
          <w:szCs w:val="26"/>
        </w:rPr>
        <w:t>2</w:t>
      </w:r>
      <w:r w:rsidR="00A959B3" w:rsidRPr="00F97046">
        <w:rPr>
          <w:rFonts w:ascii="Times New Roman" w:hAnsi="Times New Roman" w:cs="Times New Roman"/>
          <w:b/>
          <w:color w:val="auto"/>
          <w:sz w:val="26"/>
          <w:szCs w:val="26"/>
        </w:rPr>
        <w:t>.</w:t>
      </w:r>
      <w:r w:rsidR="00A26C41" w:rsidRPr="00F97046">
        <w:rPr>
          <w:rFonts w:ascii="Times New Roman" w:hAnsi="Times New Roman" w:cs="Times New Roman"/>
          <w:b/>
          <w:color w:val="auto"/>
          <w:sz w:val="26"/>
          <w:szCs w:val="26"/>
        </w:rPr>
        <w:t>11</w:t>
      </w:r>
      <w:r w:rsidR="00A821A7" w:rsidRPr="00F97046">
        <w:rPr>
          <w:rFonts w:ascii="Times New Roman" w:hAnsi="Times New Roman" w:cs="Times New Roman"/>
          <w:b/>
          <w:color w:val="auto"/>
          <w:sz w:val="26"/>
          <w:szCs w:val="26"/>
        </w:rPr>
        <w:t>.2</w:t>
      </w:r>
      <w:r w:rsidR="00A959B3" w:rsidRPr="00F97046">
        <w:rPr>
          <w:rFonts w:ascii="Times New Roman" w:hAnsi="Times New Roman" w:cs="Times New Roman"/>
          <w:b/>
          <w:color w:val="auto"/>
          <w:sz w:val="26"/>
          <w:szCs w:val="26"/>
        </w:rPr>
        <w:t xml:space="preserve"> </w:t>
      </w:r>
      <w:bookmarkEnd w:id="160"/>
      <w:bookmarkEnd w:id="161"/>
      <w:bookmarkEnd w:id="162"/>
      <w:r w:rsidR="00D7413F" w:rsidRPr="00F97046">
        <w:rPr>
          <w:rFonts w:ascii="Times New Roman" w:hAnsi="Times New Roman" w:cs="Times New Roman"/>
          <w:b/>
          <w:color w:val="auto"/>
          <w:sz w:val="26"/>
          <w:szCs w:val="26"/>
        </w:rPr>
        <w:t>STM32F030C8T6</w:t>
      </w:r>
      <w:bookmarkEnd w:id="163"/>
    </w:p>
    <w:p w14:paraId="4730A439" w14:textId="1447DC80" w:rsidR="00A959B3" w:rsidRPr="00F97046" w:rsidRDefault="00FC7D93" w:rsidP="00012654">
      <w:pPr>
        <w:pStyle w:val="Heading3"/>
        <w:spacing w:line="360" w:lineRule="auto"/>
        <w:rPr>
          <w:rFonts w:ascii="Times New Roman" w:hAnsi="Times New Roman" w:cs="Times New Roman"/>
        </w:rPr>
      </w:pPr>
      <w:r w:rsidRPr="00F97046">
        <w:rPr>
          <w:rFonts w:ascii="Times New Roman" w:hAnsi="Times New Roman" w:cs="Times New Roman"/>
          <w:b/>
          <w:color w:val="auto"/>
          <w:sz w:val="26"/>
          <w:szCs w:val="26"/>
        </w:rPr>
        <w:t xml:space="preserve">     </w:t>
      </w:r>
      <w:bookmarkStart w:id="164" w:name="_Toc473484118"/>
      <w:bookmarkStart w:id="165" w:name="_Toc473484263"/>
      <w:bookmarkStart w:id="166" w:name="_Toc474362635"/>
      <w:bookmarkStart w:id="167" w:name="_Toc503108795"/>
      <w:r w:rsidR="00A26C41" w:rsidRPr="00F97046">
        <w:rPr>
          <w:rFonts w:ascii="Times New Roman" w:hAnsi="Times New Roman" w:cs="Times New Roman"/>
          <w:b/>
          <w:color w:val="auto"/>
          <w:sz w:val="26"/>
          <w:szCs w:val="26"/>
        </w:rPr>
        <w:t>2.11</w:t>
      </w:r>
      <w:r w:rsidR="00A821A7" w:rsidRPr="00F97046">
        <w:rPr>
          <w:rFonts w:ascii="Times New Roman" w:hAnsi="Times New Roman" w:cs="Times New Roman"/>
          <w:b/>
          <w:color w:val="auto"/>
          <w:sz w:val="26"/>
          <w:szCs w:val="26"/>
        </w:rPr>
        <w:t>.3</w:t>
      </w:r>
      <w:r w:rsidR="00A959B3" w:rsidRPr="00F97046">
        <w:rPr>
          <w:rFonts w:ascii="Times New Roman" w:hAnsi="Times New Roman" w:cs="Times New Roman"/>
          <w:b/>
          <w:color w:val="auto"/>
          <w:sz w:val="26"/>
          <w:szCs w:val="26"/>
        </w:rPr>
        <w:t xml:space="preserve"> </w:t>
      </w:r>
      <w:bookmarkEnd w:id="164"/>
      <w:bookmarkEnd w:id="165"/>
      <w:bookmarkEnd w:id="166"/>
      <w:r w:rsidR="009F1958" w:rsidRPr="00F97046">
        <w:rPr>
          <w:rFonts w:ascii="Times New Roman" w:hAnsi="Times New Roman" w:cs="Times New Roman"/>
          <w:b/>
          <w:color w:val="auto"/>
          <w:sz w:val="26"/>
          <w:szCs w:val="26"/>
        </w:rPr>
        <w:t>ESP8266</w:t>
      </w:r>
      <w:bookmarkEnd w:id="167"/>
    </w:p>
    <w:p w14:paraId="30190788" w14:textId="327F0181" w:rsidR="00A959B3" w:rsidRPr="00F97046" w:rsidRDefault="00FC7D93" w:rsidP="00FC7D93">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168" w:name="_Toc473484120"/>
      <w:bookmarkStart w:id="169" w:name="_Toc473484265"/>
      <w:bookmarkStart w:id="170" w:name="_Toc474362637"/>
      <w:bookmarkStart w:id="171" w:name="_Toc503108796"/>
      <w:r w:rsidR="00A26C41" w:rsidRPr="00F97046">
        <w:rPr>
          <w:rFonts w:ascii="Times New Roman" w:hAnsi="Times New Roman" w:cs="Times New Roman"/>
          <w:b/>
          <w:color w:val="auto"/>
          <w:sz w:val="26"/>
          <w:szCs w:val="26"/>
        </w:rPr>
        <w:t>2</w:t>
      </w:r>
      <w:r w:rsidR="00A959B3" w:rsidRPr="00F97046">
        <w:rPr>
          <w:rFonts w:ascii="Times New Roman" w:hAnsi="Times New Roman" w:cs="Times New Roman"/>
          <w:b/>
          <w:color w:val="auto"/>
          <w:sz w:val="26"/>
          <w:szCs w:val="26"/>
        </w:rPr>
        <w:t>.</w:t>
      </w:r>
      <w:r w:rsidR="00A26C41" w:rsidRPr="00F97046">
        <w:rPr>
          <w:rFonts w:ascii="Times New Roman" w:hAnsi="Times New Roman" w:cs="Times New Roman"/>
          <w:b/>
          <w:color w:val="auto"/>
          <w:sz w:val="26"/>
          <w:szCs w:val="26"/>
        </w:rPr>
        <w:t>11</w:t>
      </w:r>
      <w:r w:rsidR="00A821A7" w:rsidRPr="00F97046">
        <w:rPr>
          <w:rFonts w:ascii="Times New Roman" w:hAnsi="Times New Roman" w:cs="Times New Roman"/>
          <w:b/>
          <w:color w:val="auto"/>
          <w:sz w:val="26"/>
          <w:szCs w:val="26"/>
        </w:rPr>
        <w:t>.4</w:t>
      </w:r>
      <w:r w:rsidR="00A959B3" w:rsidRPr="00F97046">
        <w:rPr>
          <w:rFonts w:ascii="Times New Roman" w:hAnsi="Times New Roman" w:cs="Times New Roman"/>
          <w:b/>
          <w:color w:val="auto"/>
          <w:sz w:val="26"/>
          <w:szCs w:val="26"/>
        </w:rPr>
        <w:t xml:space="preserve"> </w:t>
      </w:r>
      <w:bookmarkEnd w:id="168"/>
      <w:bookmarkEnd w:id="169"/>
      <w:bookmarkEnd w:id="170"/>
      <w:r w:rsidR="009F1958" w:rsidRPr="00F97046">
        <w:rPr>
          <w:rFonts w:ascii="Times New Roman" w:hAnsi="Times New Roman" w:cs="Times New Roman"/>
          <w:b/>
          <w:color w:val="auto"/>
          <w:sz w:val="26"/>
          <w:szCs w:val="26"/>
        </w:rPr>
        <w:t>LCD TFT 2.4’</w:t>
      </w:r>
      <w:bookmarkEnd w:id="171"/>
    </w:p>
    <w:p w14:paraId="308B71AF" w14:textId="612BC90D" w:rsidR="00C46DEB" w:rsidRPr="00F97046" w:rsidRDefault="00FC7D93" w:rsidP="00012654">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172" w:name="_Toc473484122"/>
      <w:bookmarkStart w:id="173" w:name="_Toc473484267"/>
      <w:bookmarkStart w:id="174" w:name="_Toc474362639"/>
      <w:bookmarkStart w:id="175" w:name="_Toc503108797"/>
      <w:r w:rsidR="00A26C41" w:rsidRPr="00F97046">
        <w:rPr>
          <w:rFonts w:ascii="Times New Roman" w:hAnsi="Times New Roman" w:cs="Times New Roman"/>
          <w:b/>
          <w:color w:val="auto"/>
          <w:sz w:val="26"/>
          <w:szCs w:val="26"/>
        </w:rPr>
        <w:t>2</w:t>
      </w:r>
      <w:r w:rsidR="00A959B3" w:rsidRPr="00F97046">
        <w:rPr>
          <w:rFonts w:ascii="Times New Roman" w:hAnsi="Times New Roman" w:cs="Times New Roman"/>
          <w:b/>
          <w:color w:val="auto"/>
          <w:sz w:val="26"/>
          <w:szCs w:val="26"/>
        </w:rPr>
        <w:t>.</w:t>
      </w:r>
      <w:r w:rsidR="00A26C41" w:rsidRPr="00F97046">
        <w:rPr>
          <w:rFonts w:ascii="Times New Roman" w:hAnsi="Times New Roman" w:cs="Times New Roman"/>
          <w:b/>
          <w:color w:val="auto"/>
          <w:sz w:val="26"/>
          <w:szCs w:val="26"/>
        </w:rPr>
        <w:t>11</w:t>
      </w:r>
      <w:r w:rsidR="00A821A7" w:rsidRPr="00F97046">
        <w:rPr>
          <w:rFonts w:ascii="Times New Roman" w:hAnsi="Times New Roman" w:cs="Times New Roman"/>
          <w:b/>
          <w:color w:val="auto"/>
          <w:sz w:val="26"/>
          <w:szCs w:val="26"/>
        </w:rPr>
        <w:t>.5</w:t>
      </w:r>
      <w:r w:rsidR="00A959B3" w:rsidRPr="00F97046">
        <w:rPr>
          <w:rFonts w:ascii="Times New Roman" w:hAnsi="Times New Roman" w:cs="Times New Roman"/>
          <w:b/>
          <w:color w:val="auto"/>
          <w:sz w:val="26"/>
          <w:szCs w:val="26"/>
        </w:rPr>
        <w:t xml:space="preserve"> </w:t>
      </w:r>
      <w:bookmarkEnd w:id="172"/>
      <w:bookmarkEnd w:id="173"/>
      <w:bookmarkEnd w:id="174"/>
      <w:r w:rsidR="009F1958" w:rsidRPr="00F97046">
        <w:rPr>
          <w:rFonts w:ascii="Times New Roman" w:hAnsi="Times New Roman" w:cs="Times New Roman"/>
          <w:b/>
          <w:color w:val="auto"/>
          <w:sz w:val="26"/>
          <w:szCs w:val="26"/>
        </w:rPr>
        <w:t>Micro SD Card</w:t>
      </w:r>
      <w:bookmarkEnd w:id="175"/>
    </w:p>
    <w:p w14:paraId="6F3C9D34" w14:textId="63305746" w:rsidR="00A959B3" w:rsidRPr="00F97046" w:rsidRDefault="00E07626" w:rsidP="00012654">
      <w:pPr>
        <w:pStyle w:val="Heading3"/>
        <w:numPr>
          <w:ilvl w:val="2"/>
          <w:numId w:val="33"/>
        </w:numPr>
        <w:spacing w:line="360" w:lineRule="auto"/>
        <w:jc w:val="both"/>
        <w:rPr>
          <w:rFonts w:ascii="Times New Roman" w:hAnsi="Times New Roman" w:cs="Times New Roman"/>
        </w:rPr>
      </w:pPr>
      <w:bookmarkStart w:id="176" w:name="_Toc503108798"/>
      <w:r w:rsidRPr="00F97046">
        <w:rPr>
          <w:rFonts w:ascii="Times New Roman" w:hAnsi="Times New Roman" w:cs="Times New Roman"/>
          <w:b/>
          <w:color w:val="auto"/>
          <w:sz w:val="26"/>
          <w:szCs w:val="26"/>
        </w:rPr>
        <w:t>Module nguồn LM2596</w:t>
      </w:r>
      <w:bookmarkEnd w:id="176"/>
    </w:p>
    <w:p w14:paraId="4D66C2B2" w14:textId="516263FA" w:rsidR="000C6C8D" w:rsidRPr="00F97046" w:rsidRDefault="00E07626" w:rsidP="000C6C8D">
      <w:pPr>
        <w:pStyle w:val="Heading3"/>
        <w:numPr>
          <w:ilvl w:val="2"/>
          <w:numId w:val="33"/>
        </w:numPr>
        <w:spacing w:line="360" w:lineRule="auto"/>
        <w:rPr>
          <w:rFonts w:ascii="Times New Roman" w:hAnsi="Times New Roman" w:cs="Times New Roman"/>
        </w:rPr>
      </w:pPr>
      <w:bookmarkStart w:id="177" w:name="_Toc503108799"/>
      <w:r w:rsidRPr="00F97046">
        <w:rPr>
          <w:rFonts w:ascii="Times New Roman" w:hAnsi="Times New Roman" w:cs="Times New Roman"/>
          <w:b/>
          <w:color w:val="auto"/>
          <w:sz w:val="26"/>
          <w:szCs w:val="26"/>
        </w:rPr>
        <w:t>Pin Lipo</w:t>
      </w:r>
      <w:bookmarkEnd w:id="177"/>
    </w:p>
    <w:p w14:paraId="68F9A237" w14:textId="3AFB2CFD" w:rsidR="00A959B3" w:rsidRPr="00F97046" w:rsidRDefault="00E07626" w:rsidP="00012654">
      <w:pPr>
        <w:pStyle w:val="ListParagraph"/>
        <w:numPr>
          <w:ilvl w:val="2"/>
          <w:numId w:val="36"/>
        </w:numPr>
        <w:shd w:val="clear" w:color="auto" w:fill="FFFFFF"/>
        <w:spacing w:line="360" w:lineRule="auto"/>
        <w:jc w:val="both"/>
        <w:textAlignment w:val="baseline"/>
        <w:rPr>
          <w:rFonts w:ascii="Times New Roman" w:hAnsi="Times New Roman" w:cs="Times New Roman"/>
          <w:color w:val="000000" w:themeColor="text1"/>
          <w:sz w:val="26"/>
          <w:szCs w:val="26"/>
        </w:rPr>
      </w:pPr>
      <w:r w:rsidRPr="00F97046">
        <w:rPr>
          <w:rFonts w:ascii="Times New Roman" w:hAnsi="Times New Roman" w:cs="Times New Roman"/>
          <w:b/>
          <w:sz w:val="26"/>
          <w:szCs w:val="26"/>
        </w:rPr>
        <w:t>XPT2046</w:t>
      </w:r>
      <w:r w:rsidR="00210F99" w:rsidRPr="00F97046">
        <w:rPr>
          <w:rFonts w:ascii="Times New Roman" w:hAnsi="Times New Roman" w:cs="Times New Roman"/>
          <w:b/>
          <w:sz w:val="26"/>
          <w:szCs w:val="26"/>
        </w:rPr>
        <w:t xml:space="preserve"> Touch Screen Decoder I</w:t>
      </w:r>
      <w:r w:rsidR="00012654" w:rsidRPr="00F97046">
        <w:rPr>
          <w:rFonts w:ascii="Times New Roman" w:hAnsi="Times New Roman" w:cs="Times New Roman"/>
          <w:b/>
          <w:sz w:val="26"/>
          <w:szCs w:val="26"/>
        </w:rPr>
        <w:t>C</w:t>
      </w:r>
    </w:p>
    <w:p w14:paraId="35BDD1B3" w14:textId="1E3A0356" w:rsidR="00A959B3" w:rsidRPr="00F97046" w:rsidRDefault="00092BFD" w:rsidP="00012654">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178" w:name="_Toc473484129"/>
      <w:bookmarkStart w:id="179" w:name="_Toc473484274"/>
      <w:bookmarkStart w:id="180" w:name="_Toc474362645"/>
      <w:bookmarkStart w:id="181" w:name="_Toc503108800"/>
      <w:r w:rsidR="00643AD1" w:rsidRPr="00F97046">
        <w:rPr>
          <w:rFonts w:ascii="Times New Roman" w:hAnsi="Times New Roman" w:cs="Times New Roman"/>
          <w:b/>
          <w:color w:val="auto"/>
          <w:sz w:val="26"/>
          <w:szCs w:val="26"/>
        </w:rPr>
        <w:t xml:space="preserve">2.11.9 </w:t>
      </w:r>
      <w:bookmarkEnd w:id="178"/>
      <w:bookmarkEnd w:id="179"/>
      <w:bookmarkEnd w:id="180"/>
      <w:r w:rsidR="00210F99" w:rsidRPr="00F97046">
        <w:rPr>
          <w:rFonts w:ascii="Times New Roman" w:hAnsi="Times New Roman" w:cs="Times New Roman"/>
          <w:b/>
          <w:color w:val="auto"/>
          <w:sz w:val="26"/>
          <w:szCs w:val="26"/>
        </w:rPr>
        <w:t>Adapter 12V</w:t>
      </w:r>
      <w:bookmarkEnd w:id="181"/>
    </w:p>
    <w:p w14:paraId="6B534545" w14:textId="18CDB3F5" w:rsidR="00A959B3" w:rsidRPr="00F97046" w:rsidRDefault="00A959B3" w:rsidP="009142DD">
      <w:pPr>
        <w:pStyle w:val="Heading3"/>
        <w:numPr>
          <w:ilvl w:val="2"/>
          <w:numId w:val="34"/>
        </w:numPr>
        <w:spacing w:line="360" w:lineRule="auto"/>
        <w:rPr>
          <w:rFonts w:ascii="Times New Roman" w:hAnsi="Times New Roman" w:cs="Times New Roman"/>
          <w:b/>
          <w:color w:val="000000" w:themeColor="text1"/>
          <w:sz w:val="26"/>
          <w:szCs w:val="26"/>
        </w:rPr>
      </w:pPr>
      <w:bookmarkStart w:id="182" w:name="_Toc473484131"/>
      <w:bookmarkStart w:id="183" w:name="_Toc473484276"/>
      <w:bookmarkStart w:id="184" w:name="_Toc474362647"/>
      <w:bookmarkStart w:id="185" w:name="_Toc503108801"/>
      <w:r w:rsidRPr="00F97046">
        <w:rPr>
          <w:rFonts w:ascii="Times New Roman" w:hAnsi="Times New Roman" w:cs="Times New Roman"/>
          <w:b/>
          <w:color w:val="000000" w:themeColor="text1"/>
          <w:sz w:val="26"/>
          <w:szCs w:val="26"/>
        </w:rPr>
        <w:t>Mạch giảm áp DC LM2596</w:t>
      </w:r>
      <w:bookmarkEnd w:id="182"/>
      <w:bookmarkEnd w:id="183"/>
      <w:bookmarkEnd w:id="184"/>
      <w:bookmarkEnd w:id="185"/>
    </w:p>
    <w:p w14:paraId="7495656B" w14:textId="3D4D286F" w:rsidR="00A959B3" w:rsidRPr="00F97046" w:rsidRDefault="00643AD1" w:rsidP="009142DD">
      <w:pPr>
        <w:spacing w:line="360" w:lineRule="auto"/>
        <w:rPr>
          <w:rFonts w:ascii="Times New Roman" w:hAnsi="Times New Roman"/>
          <w:sz w:val="26"/>
          <w:szCs w:val="26"/>
        </w:rPr>
      </w:pPr>
      <w:r w:rsidRPr="00F97046">
        <w:rPr>
          <w:rFonts w:ascii="Times New Roman" w:hAnsi="Times New Roman"/>
          <w:sz w:val="26"/>
          <w:szCs w:val="26"/>
        </w:rPr>
        <w:t xml:space="preserve">     </w:t>
      </w:r>
      <w:r w:rsidR="00A959B3" w:rsidRPr="00F97046">
        <w:rPr>
          <w:rFonts w:ascii="Times New Roman" w:hAnsi="Times New Roman"/>
          <w:sz w:val="26"/>
          <w:szCs w:val="26"/>
        </w:rPr>
        <w:t>Mạch giảm áp DC</w:t>
      </w:r>
      <w:r w:rsidR="00254214" w:rsidRPr="00F97046">
        <w:rPr>
          <w:rFonts w:ascii="Times New Roman" w:hAnsi="Times New Roman"/>
          <w:sz w:val="26"/>
          <w:szCs w:val="26"/>
        </w:rPr>
        <w:t xml:space="preserve"> </w:t>
      </w:r>
      <w:r w:rsidR="00A959B3" w:rsidRPr="00F97046">
        <w:rPr>
          <w:rFonts w:ascii="Times New Roman" w:hAnsi="Times New Roman"/>
          <w:sz w:val="26"/>
          <w:szCs w:val="26"/>
        </w:rPr>
        <w:t>nhỏ gọn, có khả năng giảm áp từ 35V xuống 1.5V mà vẫn đạt hiệu suất cao (92%), thích hợp cho các ứng dụng chia nguồn, hạ áp, cấp cho các thiết bị như camera, motor, robot…</w:t>
      </w:r>
    </w:p>
    <w:p w14:paraId="2260B5BB" w14:textId="77777777" w:rsidR="00A959B3" w:rsidRPr="00F97046" w:rsidRDefault="00A959B3" w:rsidP="00A959B3">
      <w:pPr>
        <w:spacing w:line="360" w:lineRule="auto"/>
        <w:ind w:firstLine="720"/>
        <w:jc w:val="center"/>
        <w:rPr>
          <w:rFonts w:ascii="Times New Roman" w:hAnsi="Times New Roman"/>
          <w:sz w:val="26"/>
          <w:szCs w:val="26"/>
        </w:rPr>
      </w:pPr>
      <w:r w:rsidRPr="00F97046">
        <w:rPr>
          <w:rFonts w:ascii="Times New Roman" w:hAnsi="Times New Roman"/>
          <w:noProof/>
          <w:sz w:val="26"/>
          <w:szCs w:val="26"/>
        </w:rPr>
        <w:drawing>
          <wp:inline distT="0" distB="0" distL="0" distR="0" wp14:anchorId="0248BB3D" wp14:editId="32F622DB">
            <wp:extent cx="2439038" cy="1943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197" cy="1966330"/>
                    </a:xfrm>
                    <a:prstGeom prst="rect">
                      <a:avLst/>
                    </a:prstGeom>
                  </pic:spPr>
                </pic:pic>
              </a:graphicData>
            </a:graphic>
          </wp:inline>
        </w:drawing>
      </w:r>
    </w:p>
    <w:p w14:paraId="73288426" w14:textId="27F6BEC9" w:rsidR="00A959B3" w:rsidRPr="00F97046" w:rsidRDefault="00A72D67" w:rsidP="004D7A96">
      <w:pPr>
        <w:pStyle w:val="Heading1"/>
        <w:spacing w:line="360" w:lineRule="auto"/>
        <w:jc w:val="center"/>
        <w:rPr>
          <w:rFonts w:ascii="Times New Roman" w:hAnsi="Times New Roman" w:cs="Times New Roman"/>
          <w:color w:val="000000" w:themeColor="text1"/>
          <w:sz w:val="26"/>
          <w:szCs w:val="26"/>
        </w:rPr>
      </w:pPr>
      <w:bookmarkStart w:id="186" w:name="_Toc473481447"/>
      <w:bookmarkStart w:id="187" w:name="_Toc473481684"/>
      <w:bookmarkStart w:id="188" w:name="_Toc473482202"/>
      <w:bookmarkStart w:id="189" w:name="_Toc473484277"/>
      <w:bookmarkStart w:id="190" w:name="_Toc473484428"/>
      <w:bookmarkStart w:id="191" w:name="_Toc474362503"/>
      <w:bookmarkStart w:id="192" w:name="_Toc474362648"/>
      <w:bookmarkStart w:id="193" w:name="_Toc503108802"/>
      <w:r w:rsidRPr="00F97046">
        <w:rPr>
          <w:rFonts w:ascii="Times New Roman" w:hAnsi="Times New Roman" w:cs="Times New Roman"/>
          <w:color w:val="000000" w:themeColor="text1"/>
          <w:sz w:val="26"/>
          <w:szCs w:val="26"/>
        </w:rPr>
        <w:t>Hình 2.23</w:t>
      </w:r>
      <w:r w:rsidR="00A959B3" w:rsidRPr="00F97046">
        <w:rPr>
          <w:rFonts w:ascii="Times New Roman" w:hAnsi="Times New Roman" w:cs="Times New Roman"/>
          <w:color w:val="000000" w:themeColor="text1"/>
          <w:sz w:val="26"/>
          <w:szCs w:val="26"/>
        </w:rPr>
        <w:t xml:space="preserve"> Mạch giảm áp DC LM2596</w:t>
      </w:r>
      <w:bookmarkEnd w:id="186"/>
      <w:bookmarkEnd w:id="187"/>
      <w:bookmarkEnd w:id="188"/>
      <w:bookmarkEnd w:id="189"/>
      <w:bookmarkEnd w:id="190"/>
      <w:bookmarkEnd w:id="191"/>
      <w:bookmarkEnd w:id="192"/>
      <w:bookmarkEnd w:id="193"/>
    </w:p>
    <w:p w14:paraId="3D07B06D" w14:textId="77777777" w:rsidR="00B53913" w:rsidRPr="00F97046" w:rsidRDefault="00B53913" w:rsidP="00B53913">
      <w:pPr>
        <w:rPr>
          <w:rFonts w:ascii="Times New Roman" w:hAnsi="Times New Roman"/>
        </w:rPr>
      </w:pPr>
    </w:p>
    <w:p w14:paraId="79E07353" w14:textId="77777777" w:rsidR="00EA2686" w:rsidRPr="00F97046" w:rsidRDefault="00643AD1" w:rsidP="00EA2686">
      <w:pPr>
        <w:tabs>
          <w:tab w:val="left" w:pos="4050"/>
        </w:tabs>
        <w:spacing w:line="360" w:lineRule="auto"/>
        <w:rPr>
          <w:rFonts w:ascii="Times New Roman" w:hAnsi="Times New Roman"/>
          <w:color w:val="000000" w:themeColor="text1"/>
          <w:sz w:val="26"/>
          <w:szCs w:val="26"/>
        </w:rPr>
      </w:pPr>
      <w:r w:rsidRPr="00F97046">
        <w:rPr>
          <w:rFonts w:ascii="Times New Roman" w:hAnsi="Times New Roman"/>
          <w:color w:val="000000" w:themeColor="text1"/>
          <w:sz w:val="26"/>
          <w:szCs w:val="26"/>
        </w:rPr>
        <w:t xml:space="preserve">     Thông số kĩ thuật:</w:t>
      </w:r>
    </w:p>
    <w:p w14:paraId="121F0175" w14:textId="77777777" w:rsidR="00DC09C6" w:rsidRPr="00F97046" w:rsidRDefault="00643AD1" w:rsidP="001C226A">
      <w:pPr>
        <w:pStyle w:val="ListParagraph"/>
        <w:numPr>
          <w:ilvl w:val="0"/>
          <w:numId w:val="6"/>
        </w:numPr>
        <w:tabs>
          <w:tab w:val="left" w:pos="4050"/>
        </w:tabs>
        <w:spacing w:line="360" w:lineRule="auto"/>
        <w:rPr>
          <w:rFonts w:ascii="Times New Roman" w:hAnsi="Times New Roman" w:cs="Times New Roman"/>
          <w:sz w:val="26"/>
          <w:szCs w:val="26"/>
        </w:rPr>
      </w:pPr>
      <w:r w:rsidRPr="00F97046">
        <w:rPr>
          <w:rFonts w:ascii="Times New Roman" w:hAnsi="Times New Roman" w:cs="Times New Roman"/>
          <w:sz w:val="26"/>
          <w:szCs w:val="26"/>
        </w:rPr>
        <w:t xml:space="preserve">Điện áp đầu vào: </w:t>
      </w:r>
      <w:r w:rsidRPr="00F97046">
        <w:rPr>
          <w:rFonts w:ascii="Times New Roman" w:hAnsi="Times New Roman" w:cs="Times New Roman"/>
          <w:noProof/>
          <w:sz w:val="26"/>
          <w:szCs w:val="26"/>
        </w:rPr>
        <w:t>3 – 40V</w:t>
      </w:r>
    </w:p>
    <w:p w14:paraId="4A3530F8" w14:textId="4A87A1AC" w:rsidR="00643AD1" w:rsidRPr="00F97046" w:rsidRDefault="00643AD1" w:rsidP="001C226A">
      <w:pPr>
        <w:pStyle w:val="ListParagraph"/>
        <w:numPr>
          <w:ilvl w:val="0"/>
          <w:numId w:val="6"/>
        </w:numPr>
        <w:tabs>
          <w:tab w:val="left" w:pos="4050"/>
        </w:tabs>
        <w:spacing w:line="360" w:lineRule="auto"/>
        <w:rPr>
          <w:rFonts w:ascii="Times New Roman" w:hAnsi="Times New Roman" w:cs="Times New Roman"/>
          <w:sz w:val="26"/>
          <w:szCs w:val="26"/>
        </w:rPr>
      </w:pPr>
      <w:r w:rsidRPr="00F97046">
        <w:rPr>
          <w:rFonts w:ascii="Times New Roman" w:hAnsi="Times New Roman" w:cs="Times New Roman"/>
          <w:noProof/>
          <w:sz w:val="26"/>
          <w:szCs w:val="26"/>
        </w:rPr>
        <w:lastRenderedPageBreak/>
        <w:t>Điện áp đầu ra: 1.5 – 35V</w:t>
      </w:r>
    </w:p>
    <w:p w14:paraId="0DD4ACD8" w14:textId="2A6B5485" w:rsidR="00643AD1" w:rsidRPr="00F97046" w:rsidRDefault="00643AD1" w:rsidP="001C226A">
      <w:pPr>
        <w:pStyle w:val="ListParagraph"/>
        <w:numPr>
          <w:ilvl w:val="0"/>
          <w:numId w:val="6"/>
        </w:numPr>
        <w:spacing w:line="360" w:lineRule="auto"/>
        <w:rPr>
          <w:rFonts w:ascii="Times New Roman" w:hAnsi="Times New Roman" w:cs="Times New Roman"/>
          <w:sz w:val="26"/>
          <w:szCs w:val="26"/>
        </w:rPr>
      </w:pPr>
      <w:r w:rsidRPr="00F97046">
        <w:rPr>
          <w:rFonts w:ascii="Times New Roman" w:hAnsi="Times New Roman" w:cs="Times New Roman"/>
          <w:sz w:val="26"/>
          <w:szCs w:val="26"/>
        </w:rPr>
        <w:t>Dòng đáp ứng: 3A</w:t>
      </w:r>
    </w:p>
    <w:p w14:paraId="2F7A58A8" w14:textId="77777777" w:rsidR="004D7A96" w:rsidRPr="00F97046" w:rsidRDefault="00643AD1" w:rsidP="001C226A">
      <w:pPr>
        <w:pStyle w:val="ListParagraph"/>
        <w:numPr>
          <w:ilvl w:val="0"/>
          <w:numId w:val="6"/>
        </w:numPr>
        <w:spacing w:line="360" w:lineRule="auto"/>
        <w:rPr>
          <w:rFonts w:ascii="Times New Roman" w:hAnsi="Times New Roman" w:cs="Times New Roman"/>
        </w:rPr>
      </w:pPr>
      <w:r w:rsidRPr="00F97046">
        <w:rPr>
          <w:rFonts w:ascii="Times New Roman" w:hAnsi="Times New Roman" w:cs="Times New Roman"/>
          <w:sz w:val="26"/>
          <w:szCs w:val="26"/>
        </w:rPr>
        <w:t xml:space="preserve">Công suất: </w:t>
      </w:r>
      <w:r w:rsidRPr="00F97046">
        <w:rPr>
          <w:rFonts w:ascii="Times New Roman" w:hAnsi="Times New Roman" w:cs="Times New Roman"/>
          <w:noProof/>
          <w:sz w:val="26"/>
          <w:szCs w:val="26"/>
        </w:rPr>
        <w:t>15W</w:t>
      </w:r>
    </w:p>
    <w:p w14:paraId="24603B97" w14:textId="03A7FC2D" w:rsidR="00643AD1" w:rsidRPr="00F97046" w:rsidRDefault="00643AD1" w:rsidP="001C226A">
      <w:pPr>
        <w:pStyle w:val="ListParagraph"/>
        <w:numPr>
          <w:ilvl w:val="0"/>
          <w:numId w:val="6"/>
        </w:numPr>
        <w:spacing w:line="360" w:lineRule="auto"/>
        <w:rPr>
          <w:rFonts w:ascii="Times New Roman" w:hAnsi="Times New Roman" w:cs="Times New Roman"/>
          <w:sz w:val="26"/>
          <w:szCs w:val="26"/>
        </w:rPr>
      </w:pPr>
      <w:r w:rsidRPr="00F97046">
        <w:rPr>
          <w:rFonts w:ascii="Times New Roman" w:hAnsi="Times New Roman" w:cs="Times New Roman"/>
          <w:noProof/>
          <w:sz w:val="26"/>
          <w:szCs w:val="26"/>
        </w:rPr>
        <w:t>Hiệu suất: 92%</w:t>
      </w:r>
    </w:p>
    <w:p w14:paraId="5C623DE1" w14:textId="0DD20B0B" w:rsidR="004D7A96" w:rsidRPr="00F97046" w:rsidRDefault="00012654" w:rsidP="00FD29AB">
      <w:pPr>
        <w:pStyle w:val="Heading3"/>
        <w:numPr>
          <w:ilvl w:val="2"/>
          <w:numId w:val="34"/>
        </w:numPr>
        <w:spacing w:line="360" w:lineRule="auto"/>
        <w:rPr>
          <w:rFonts w:ascii="Times New Roman" w:hAnsi="Times New Roman" w:cs="Times New Roman"/>
          <w:b/>
          <w:color w:val="000000" w:themeColor="text1"/>
          <w:sz w:val="26"/>
          <w:szCs w:val="26"/>
        </w:rPr>
      </w:pPr>
      <w:bookmarkStart w:id="194" w:name="_Toc473484133"/>
      <w:bookmarkStart w:id="195" w:name="_Toc473484278"/>
      <w:bookmarkStart w:id="196" w:name="_Toc474362649"/>
      <w:r w:rsidRPr="00F97046">
        <w:rPr>
          <w:rFonts w:ascii="Times New Roman" w:hAnsi="Times New Roman" w:cs="Times New Roman"/>
          <w:b/>
          <w:color w:val="000000" w:themeColor="text1"/>
          <w:sz w:val="26"/>
          <w:szCs w:val="26"/>
        </w:rPr>
        <w:t xml:space="preserve"> </w:t>
      </w:r>
      <w:bookmarkStart w:id="197" w:name="_Toc503108803"/>
      <w:r w:rsidRPr="00F97046">
        <w:rPr>
          <w:rFonts w:ascii="Times New Roman" w:hAnsi="Times New Roman" w:cs="Times New Roman"/>
          <w:b/>
          <w:color w:val="000000" w:themeColor="text1"/>
          <w:sz w:val="26"/>
          <w:szCs w:val="26"/>
        </w:rPr>
        <w:t>IC Giảm</w:t>
      </w:r>
      <w:r w:rsidR="004D7A96" w:rsidRPr="00F97046">
        <w:rPr>
          <w:rFonts w:ascii="Times New Roman" w:hAnsi="Times New Roman" w:cs="Times New Roman"/>
          <w:b/>
          <w:color w:val="000000" w:themeColor="text1"/>
          <w:sz w:val="26"/>
          <w:szCs w:val="26"/>
        </w:rPr>
        <w:t xml:space="preserve"> </w:t>
      </w:r>
      <w:r w:rsidRPr="00F97046">
        <w:rPr>
          <w:rFonts w:ascii="Times New Roman" w:hAnsi="Times New Roman" w:cs="Times New Roman"/>
          <w:b/>
          <w:color w:val="000000" w:themeColor="text1"/>
          <w:sz w:val="26"/>
          <w:szCs w:val="26"/>
        </w:rPr>
        <w:t xml:space="preserve"> áp </w:t>
      </w:r>
      <w:r w:rsidR="004D7A96" w:rsidRPr="00F97046">
        <w:rPr>
          <w:rFonts w:ascii="Times New Roman" w:hAnsi="Times New Roman" w:cs="Times New Roman"/>
          <w:b/>
          <w:color w:val="000000" w:themeColor="text1"/>
          <w:sz w:val="26"/>
          <w:szCs w:val="26"/>
        </w:rPr>
        <w:t>AMS1117</w:t>
      </w:r>
      <w:bookmarkEnd w:id="194"/>
      <w:bookmarkEnd w:id="195"/>
      <w:bookmarkEnd w:id="196"/>
      <w:bookmarkEnd w:id="197"/>
    </w:p>
    <w:p w14:paraId="7C75DB1E" w14:textId="77777777" w:rsidR="004D7A96" w:rsidRPr="00F97046" w:rsidRDefault="004D7A96" w:rsidP="004D7A96">
      <w:pPr>
        <w:spacing w:line="360" w:lineRule="auto"/>
        <w:jc w:val="center"/>
        <w:rPr>
          <w:rFonts w:ascii="Times New Roman" w:hAnsi="Times New Roman"/>
        </w:rPr>
      </w:pPr>
      <w:r w:rsidRPr="00F97046">
        <w:rPr>
          <w:rFonts w:ascii="Times New Roman" w:hAnsi="Times New Roman"/>
          <w:noProof/>
        </w:rPr>
        <w:drawing>
          <wp:inline distT="0" distB="0" distL="0" distR="0" wp14:anchorId="28C015BB" wp14:editId="6C0E645F">
            <wp:extent cx="2847975" cy="1352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1352550"/>
                    </a:xfrm>
                    <a:prstGeom prst="rect">
                      <a:avLst/>
                    </a:prstGeom>
                  </pic:spPr>
                </pic:pic>
              </a:graphicData>
            </a:graphic>
          </wp:inline>
        </w:drawing>
      </w:r>
    </w:p>
    <w:p w14:paraId="50640928" w14:textId="2614212F" w:rsidR="004D7A96" w:rsidRPr="00F97046" w:rsidRDefault="004D7A96" w:rsidP="009142DD">
      <w:pPr>
        <w:pStyle w:val="Heading1"/>
        <w:spacing w:line="360" w:lineRule="auto"/>
        <w:jc w:val="center"/>
        <w:rPr>
          <w:rFonts w:ascii="Times New Roman" w:hAnsi="Times New Roman" w:cs="Times New Roman"/>
          <w:color w:val="auto"/>
          <w:sz w:val="26"/>
          <w:szCs w:val="26"/>
        </w:rPr>
      </w:pPr>
      <w:bookmarkStart w:id="198" w:name="_Toc473481449"/>
      <w:bookmarkStart w:id="199" w:name="_Toc473481686"/>
      <w:bookmarkStart w:id="200" w:name="_Toc473482204"/>
      <w:bookmarkStart w:id="201" w:name="_Toc473484279"/>
      <w:bookmarkStart w:id="202" w:name="_Toc473484430"/>
      <w:bookmarkStart w:id="203" w:name="_Toc474362505"/>
      <w:bookmarkStart w:id="204" w:name="_Toc474362650"/>
      <w:bookmarkStart w:id="205" w:name="_Toc503108804"/>
      <w:r w:rsidRPr="00F97046">
        <w:rPr>
          <w:rFonts w:ascii="Times New Roman" w:hAnsi="Times New Roman" w:cs="Times New Roman"/>
          <w:color w:val="auto"/>
          <w:sz w:val="26"/>
          <w:szCs w:val="26"/>
        </w:rPr>
        <w:t>Hình 2.2</w:t>
      </w:r>
      <w:r w:rsidR="00A72D67" w:rsidRPr="00F97046">
        <w:rPr>
          <w:rFonts w:ascii="Times New Roman" w:hAnsi="Times New Roman" w:cs="Times New Roman"/>
          <w:color w:val="auto"/>
          <w:sz w:val="26"/>
          <w:szCs w:val="26"/>
        </w:rPr>
        <w:t>4</w:t>
      </w:r>
      <w:r w:rsidRPr="00F97046">
        <w:rPr>
          <w:rFonts w:ascii="Times New Roman" w:hAnsi="Times New Roman" w:cs="Times New Roman"/>
          <w:color w:val="auto"/>
          <w:sz w:val="26"/>
          <w:szCs w:val="26"/>
        </w:rPr>
        <w:t xml:space="preserve"> Mạch giảm áp AMS1117</w:t>
      </w:r>
      <w:bookmarkEnd w:id="198"/>
      <w:bookmarkEnd w:id="199"/>
      <w:bookmarkEnd w:id="200"/>
      <w:bookmarkEnd w:id="201"/>
      <w:bookmarkEnd w:id="202"/>
      <w:bookmarkEnd w:id="203"/>
      <w:bookmarkEnd w:id="204"/>
      <w:bookmarkEnd w:id="205"/>
    </w:p>
    <w:p w14:paraId="4D85953B" w14:textId="18BAD3EC" w:rsidR="004D7A96" w:rsidRPr="00F97046" w:rsidRDefault="004D7A96" w:rsidP="009142DD">
      <w:pPr>
        <w:spacing w:line="360" w:lineRule="auto"/>
        <w:rPr>
          <w:rFonts w:ascii="Times New Roman" w:hAnsi="Times New Roman"/>
        </w:rPr>
      </w:pPr>
      <w:r w:rsidRPr="00F97046">
        <w:rPr>
          <w:rFonts w:ascii="Times New Roman" w:hAnsi="Times New Roman"/>
          <w:sz w:val="26"/>
          <w:szCs w:val="26"/>
        </w:rPr>
        <w:t>Thông số kĩ thuật:</w:t>
      </w:r>
    </w:p>
    <w:p w14:paraId="267AF1D7" w14:textId="1EC0BF6F" w:rsidR="00833F60" w:rsidRPr="00F97046" w:rsidRDefault="004D7A96" w:rsidP="009142DD">
      <w:pPr>
        <w:pStyle w:val="ListParagraph"/>
        <w:numPr>
          <w:ilvl w:val="0"/>
          <w:numId w:val="6"/>
        </w:numPr>
        <w:spacing w:line="360" w:lineRule="auto"/>
        <w:rPr>
          <w:rFonts w:ascii="Times New Roman" w:hAnsi="Times New Roman" w:cs="Times New Roman"/>
        </w:rPr>
      </w:pPr>
      <w:r w:rsidRPr="00F97046">
        <w:rPr>
          <w:rFonts w:ascii="Times New Roman" w:hAnsi="Times New Roman" w:cs="Times New Roman"/>
          <w:noProof/>
          <w:sz w:val="26"/>
          <w:szCs w:val="26"/>
        </w:rPr>
        <w:t>Điện áp đầu vào: 4.5 – 7V</w:t>
      </w:r>
    </w:p>
    <w:p w14:paraId="637CCC94" w14:textId="22F69CC0" w:rsidR="004D7A96" w:rsidRPr="00F97046" w:rsidRDefault="004D7A96" w:rsidP="009142DD">
      <w:pPr>
        <w:pStyle w:val="ListParagraph"/>
        <w:numPr>
          <w:ilvl w:val="0"/>
          <w:numId w:val="6"/>
        </w:numPr>
        <w:spacing w:line="360" w:lineRule="auto"/>
        <w:rPr>
          <w:rFonts w:ascii="Times New Roman" w:hAnsi="Times New Roman" w:cs="Times New Roman"/>
        </w:rPr>
      </w:pPr>
      <w:r w:rsidRPr="00F97046">
        <w:rPr>
          <w:rFonts w:ascii="Times New Roman" w:hAnsi="Times New Roman" w:cs="Times New Roman"/>
          <w:noProof/>
          <w:sz w:val="26"/>
          <w:szCs w:val="26"/>
        </w:rPr>
        <w:t>Điện áp đầu ra: 3.3 – 6V</w:t>
      </w:r>
    </w:p>
    <w:p w14:paraId="7F4D8A9D" w14:textId="574962EF" w:rsidR="004D7A96" w:rsidRPr="00F97046" w:rsidRDefault="004D7A96" w:rsidP="009142DD">
      <w:pPr>
        <w:pStyle w:val="ListParagraph"/>
        <w:numPr>
          <w:ilvl w:val="0"/>
          <w:numId w:val="6"/>
        </w:numPr>
        <w:spacing w:line="360" w:lineRule="auto"/>
        <w:rPr>
          <w:rFonts w:ascii="Times New Roman" w:hAnsi="Times New Roman" w:cs="Times New Roman"/>
        </w:rPr>
      </w:pPr>
      <w:r w:rsidRPr="00F97046">
        <w:rPr>
          <w:rFonts w:ascii="Times New Roman" w:hAnsi="Times New Roman" w:cs="Times New Roman"/>
          <w:noProof/>
          <w:sz w:val="26"/>
          <w:szCs w:val="26"/>
        </w:rPr>
        <w:t>Dòng đáp ứng: 800mA</w:t>
      </w:r>
    </w:p>
    <w:p w14:paraId="75E92258" w14:textId="4F3007B7" w:rsidR="00833F60" w:rsidRPr="00F97046" w:rsidRDefault="004D7A96" w:rsidP="00833F60">
      <w:pPr>
        <w:pStyle w:val="ListParagraph"/>
        <w:numPr>
          <w:ilvl w:val="0"/>
          <w:numId w:val="6"/>
        </w:numPr>
        <w:spacing w:line="360" w:lineRule="auto"/>
        <w:rPr>
          <w:rFonts w:ascii="Times New Roman" w:hAnsi="Times New Roman" w:cs="Times New Roman"/>
        </w:rPr>
      </w:pPr>
      <w:r w:rsidRPr="00F97046">
        <w:rPr>
          <w:rFonts w:ascii="Times New Roman" w:hAnsi="Times New Roman" w:cs="Times New Roman"/>
          <w:noProof/>
          <w:sz w:val="26"/>
          <w:szCs w:val="26"/>
        </w:rPr>
        <w:t>Kích thước: 2.5x1.1 cm</w:t>
      </w:r>
    </w:p>
    <w:p w14:paraId="59B54752" w14:textId="77777777" w:rsidR="00C46DEB" w:rsidRPr="00F97046" w:rsidRDefault="00C46DEB" w:rsidP="00012654">
      <w:pPr>
        <w:pStyle w:val="Heading1"/>
        <w:spacing w:line="360" w:lineRule="auto"/>
        <w:rPr>
          <w:rFonts w:ascii="Times New Roman" w:hAnsi="Times New Roman" w:cs="Times New Roman"/>
          <w:b/>
          <w:color w:val="auto"/>
          <w:sz w:val="28"/>
          <w:szCs w:val="28"/>
        </w:rPr>
      </w:pPr>
      <w:bookmarkStart w:id="206" w:name="_Toc473484135"/>
      <w:bookmarkStart w:id="207" w:name="_Toc473484280"/>
      <w:r w:rsidRPr="00F97046">
        <w:rPr>
          <w:rFonts w:ascii="Times New Roman" w:hAnsi="Times New Roman" w:cs="Times New Roman"/>
          <w:b/>
          <w:color w:val="auto"/>
          <w:sz w:val="28"/>
          <w:szCs w:val="28"/>
        </w:rPr>
        <w:br w:type="page"/>
      </w:r>
    </w:p>
    <w:p w14:paraId="2F4290F6" w14:textId="4EEB6E97" w:rsidR="00833F60" w:rsidRPr="00F97046" w:rsidRDefault="004B62DC" w:rsidP="00833F60">
      <w:pPr>
        <w:pStyle w:val="Heading1"/>
        <w:spacing w:line="360" w:lineRule="auto"/>
        <w:jc w:val="center"/>
        <w:rPr>
          <w:rFonts w:ascii="Times New Roman" w:hAnsi="Times New Roman" w:cs="Times New Roman"/>
          <w:b/>
          <w:color w:val="auto"/>
          <w:sz w:val="28"/>
          <w:szCs w:val="28"/>
        </w:rPr>
      </w:pPr>
      <w:bookmarkStart w:id="208" w:name="_Toc474362651"/>
      <w:bookmarkStart w:id="209" w:name="_Toc503108805"/>
      <w:r w:rsidRPr="00F97046">
        <w:rPr>
          <w:rFonts w:ascii="Times New Roman" w:hAnsi="Times New Roman" w:cs="Times New Roman"/>
          <w:b/>
          <w:color w:val="auto"/>
          <w:sz w:val="28"/>
          <w:szCs w:val="28"/>
        </w:rPr>
        <w:lastRenderedPageBreak/>
        <w:t>CHƯƠNG 3</w:t>
      </w:r>
      <w:r w:rsidR="00206383" w:rsidRPr="00F97046">
        <w:rPr>
          <w:rFonts w:ascii="Times New Roman" w:hAnsi="Times New Roman" w:cs="Times New Roman"/>
          <w:b/>
          <w:color w:val="auto"/>
          <w:sz w:val="28"/>
          <w:szCs w:val="28"/>
        </w:rPr>
        <w:t xml:space="preserve">. </w:t>
      </w:r>
      <w:r w:rsidR="007E46E6" w:rsidRPr="00F97046">
        <w:rPr>
          <w:rFonts w:ascii="Times New Roman" w:hAnsi="Times New Roman" w:cs="Times New Roman"/>
          <w:b/>
          <w:color w:val="auto"/>
          <w:sz w:val="28"/>
          <w:szCs w:val="28"/>
        </w:rPr>
        <w:t xml:space="preserve">THIẾT KẾ VÀ </w:t>
      </w:r>
      <w:r w:rsidR="00206383" w:rsidRPr="00F97046">
        <w:rPr>
          <w:rFonts w:ascii="Times New Roman" w:hAnsi="Times New Roman" w:cs="Times New Roman"/>
          <w:b/>
          <w:color w:val="auto"/>
          <w:sz w:val="28"/>
          <w:szCs w:val="28"/>
        </w:rPr>
        <w:t>HIỆN THỰC</w:t>
      </w:r>
      <w:r w:rsidR="007E46E6" w:rsidRPr="00F97046">
        <w:rPr>
          <w:rFonts w:ascii="Times New Roman" w:hAnsi="Times New Roman" w:cs="Times New Roman"/>
          <w:b/>
          <w:color w:val="auto"/>
          <w:sz w:val="28"/>
          <w:szCs w:val="28"/>
        </w:rPr>
        <w:t xml:space="preserve"> </w:t>
      </w:r>
      <w:bookmarkEnd w:id="206"/>
      <w:bookmarkEnd w:id="207"/>
      <w:bookmarkEnd w:id="208"/>
      <w:r w:rsidR="00DF6085" w:rsidRPr="00F97046">
        <w:rPr>
          <w:rFonts w:ascii="Times New Roman" w:hAnsi="Times New Roman" w:cs="Times New Roman"/>
          <w:b/>
          <w:color w:val="auto"/>
          <w:sz w:val="28"/>
          <w:szCs w:val="28"/>
        </w:rPr>
        <w:t>HỆ THỐNG VÀ WEB</w:t>
      </w:r>
      <w:bookmarkEnd w:id="209"/>
    </w:p>
    <w:p w14:paraId="3A589B25" w14:textId="77777777" w:rsidR="00DF6085" w:rsidRPr="00F97046" w:rsidRDefault="00A21651" w:rsidP="00833F60">
      <w:pPr>
        <w:pStyle w:val="Heading2"/>
        <w:spacing w:line="360" w:lineRule="auto"/>
        <w:rPr>
          <w:rFonts w:ascii="Times New Roman" w:hAnsi="Times New Roman" w:cs="Times New Roman"/>
          <w:b/>
          <w:color w:val="000000" w:themeColor="text1"/>
        </w:rPr>
      </w:pPr>
      <w:bookmarkStart w:id="210" w:name="_Toc473484136"/>
      <w:bookmarkStart w:id="211" w:name="_Toc473484281"/>
      <w:bookmarkStart w:id="212" w:name="_Toc474362652"/>
      <w:bookmarkStart w:id="213" w:name="_Toc503108806"/>
      <w:r w:rsidRPr="00F97046">
        <w:rPr>
          <w:rFonts w:ascii="Times New Roman" w:hAnsi="Times New Roman" w:cs="Times New Roman"/>
          <w:b/>
          <w:color w:val="000000" w:themeColor="text1"/>
        </w:rPr>
        <w:t>3</w:t>
      </w:r>
      <w:r w:rsidR="00833F60" w:rsidRPr="00F97046">
        <w:rPr>
          <w:rFonts w:ascii="Times New Roman" w:hAnsi="Times New Roman" w:cs="Times New Roman"/>
          <w:b/>
          <w:color w:val="000000" w:themeColor="text1"/>
        </w:rPr>
        <w:t xml:space="preserve">.1 </w:t>
      </w:r>
      <w:r w:rsidR="00C52A2E" w:rsidRPr="00F97046">
        <w:rPr>
          <w:rFonts w:ascii="Times New Roman" w:hAnsi="Times New Roman" w:cs="Times New Roman"/>
          <w:b/>
          <w:color w:val="000000" w:themeColor="text1"/>
        </w:rPr>
        <w:t>Nội dung hiện thực</w:t>
      </w:r>
      <w:bookmarkEnd w:id="210"/>
      <w:bookmarkEnd w:id="211"/>
      <w:bookmarkEnd w:id="212"/>
      <w:bookmarkEnd w:id="213"/>
    </w:p>
    <w:p w14:paraId="38A1F6D7" w14:textId="551500AD" w:rsidR="00833F60" w:rsidRPr="00F97046" w:rsidRDefault="00A21651" w:rsidP="00BD2398">
      <w:pPr>
        <w:pStyle w:val="Heading2"/>
        <w:spacing w:line="360" w:lineRule="auto"/>
        <w:rPr>
          <w:rFonts w:ascii="Times New Roman" w:hAnsi="Times New Roman" w:cs="Times New Roman"/>
          <w:b/>
          <w:color w:val="auto"/>
        </w:rPr>
      </w:pPr>
      <w:bookmarkStart w:id="214" w:name="_Toc473484138"/>
      <w:bookmarkStart w:id="215" w:name="_Toc473484283"/>
      <w:bookmarkStart w:id="216" w:name="_Toc474362654"/>
      <w:bookmarkStart w:id="217" w:name="_Toc503108807"/>
      <w:r w:rsidRPr="00F97046">
        <w:rPr>
          <w:rFonts w:ascii="Times New Roman" w:hAnsi="Times New Roman" w:cs="Times New Roman"/>
          <w:b/>
          <w:color w:val="000000" w:themeColor="text1"/>
        </w:rPr>
        <w:t>3</w:t>
      </w:r>
      <w:r w:rsidR="00833F60" w:rsidRPr="00F97046">
        <w:rPr>
          <w:rFonts w:ascii="Times New Roman" w:hAnsi="Times New Roman" w:cs="Times New Roman"/>
          <w:b/>
          <w:color w:val="000000" w:themeColor="text1"/>
        </w:rPr>
        <w:t>.2</w:t>
      </w:r>
      <w:r w:rsidR="00833F60" w:rsidRPr="00F97046">
        <w:rPr>
          <w:rFonts w:ascii="Times New Roman" w:hAnsi="Times New Roman" w:cs="Times New Roman"/>
          <w:color w:val="000000" w:themeColor="text1"/>
        </w:rPr>
        <w:t xml:space="preserve"> </w:t>
      </w:r>
      <w:r w:rsidR="00BD2398" w:rsidRPr="00F97046">
        <w:rPr>
          <w:rFonts w:ascii="Times New Roman" w:hAnsi="Times New Roman" w:cs="Times New Roman"/>
          <w:b/>
          <w:color w:val="auto"/>
        </w:rPr>
        <w:t>Thiết kế bo mạch trung tâm</w:t>
      </w:r>
      <w:bookmarkEnd w:id="214"/>
      <w:bookmarkEnd w:id="215"/>
      <w:bookmarkEnd w:id="216"/>
      <w:bookmarkEnd w:id="217"/>
    </w:p>
    <w:p w14:paraId="729ACB2D" w14:textId="37716B7E" w:rsidR="00DF6085" w:rsidRPr="00F97046" w:rsidRDefault="00BD2398" w:rsidP="00DF6085">
      <w:pPr>
        <w:rPr>
          <w:rFonts w:ascii="Times New Roman" w:hAnsi="Times New Roman"/>
        </w:rPr>
      </w:pPr>
      <w:r w:rsidRPr="00F97046">
        <w:rPr>
          <w:rFonts w:ascii="Times New Roman" w:hAnsi="Times New Roman"/>
        </w:rPr>
        <w:t xml:space="preserve">       (Nêu ra bản thiết kế schematic )</w:t>
      </w:r>
    </w:p>
    <w:p w14:paraId="4F6A1B98" w14:textId="77777777" w:rsidR="00EB3851" w:rsidRPr="00F97046" w:rsidRDefault="00A851FF" w:rsidP="006E1C7C">
      <w:pPr>
        <w:pStyle w:val="Heading2"/>
        <w:spacing w:line="360" w:lineRule="auto"/>
        <w:jc w:val="both"/>
        <w:rPr>
          <w:rFonts w:ascii="Times New Roman" w:hAnsi="Times New Roman" w:cs="Times New Roman"/>
          <w:b/>
          <w:color w:val="auto"/>
        </w:rPr>
      </w:pPr>
      <w:bookmarkStart w:id="218" w:name="_Toc473484139"/>
      <w:bookmarkStart w:id="219" w:name="_Toc473484284"/>
      <w:bookmarkStart w:id="220" w:name="_Toc474362655"/>
      <w:bookmarkStart w:id="221" w:name="_Toc503108808"/>
      <w:r w:rsidRPr="00F97046">
        <w:rPr>
          <w:rFonts w:ascii="Times New Roman" w:hAnsi="Times New Roman" w:cs="Times New Roman"/>
          <w:b/>
          <w:color w:val="auto"/>
        </w:rPr>
        <w:t>3</w:t>
      </w:r>
      <w:r w:rsidR="00A57B64" w:rsidRPr="00F97046">
        <w:rPr>
          <w:rFonts w:ascii="Times New Roman" w:hAnsi="Times New Roman" w:cs="Times New Roman"/>
          <w:b/>
          <w:color w:val="auto"/>
        </w:rPr>
        <w:t>.3</w:t>
      </w:r>
      <w:r w:rsidR="00C52A2E" w:rsidRPr="00F97046">
        <w:rPr>
          <w:rFonts w:ascii="Times New Roman" w:hAnsi="Times New Roman" w:cs="Times New Roman"/>
          <w:b/>
          <w:color w:val="auto"/>
        </w:rPr>
        <w:t xml:space="preserve"> </w:t>
      </w:r>
      <w:r w:rsidR="00125F72" w:rsidRPr="00F97046">
        <w:rPr>
          <w:rFonts w:ascii="Times New Roman" w:hAnsi="Times New Roman" w:cs="Times New Roman"/>
          <w:b/>
          <w:color w:val="auto"/>
        </w:rPr>
        <w:t xml:space="preserve">Hiện thực giao thức </w:t>
      </w:r>
      <w:bookmarkEnd w:id="218"/>
      <w:bookmarkEnd w:id="219"/>
      <w:bookmarkEnd w:id="220"/>
      <w:r w:rsidR="00524360" w:rsidRPr="00F97046">
        <w:rPr>
          <w:rFonts w:ascii="Times New Roman" w:hAnsi="Times New Roman" w:cs="Times New Roman"/>
          <w:b/>
          <w:color w:val="auto"/>
        </w:rPr>
        <w:t>MQTT</w:t>
      </w:r>
      <w:bookmarkEnd w:id="221"/>
    </w:p>
    <w:p w14:paraId="0F2AE2C8" w14:textId="02BE500B" w:rsidR="003C339E" w:rsidRPr="00F97046" w:rsidRDefault="00BB785A" w:rsidP="00BD2398">
      <w:pPr>
        <w:pStyle w:val="Heading3"/>
        <w:spacing w:line="360" w:lineRule="auto"/>
        <w:jc w:val="both"/>
        <w:rPr>
          <w:rFonts w:ascii="Times New Roman" w:hAnsi="Times New Roman" w:cs="Times New Roman"/>
        </w:rPr>
      </w:pPr>
      <w:r w:rsidRPr="00F97046">
        <w:rPr>
          <w:rFonts w:ascii="Times New Roman" w:hAnsi="Times New Roman" w:cs="Times New Roman"/>
          <w:b/>
          <w:color w:val="auto"/>
          <w:sz w:val="26"/>
          <w:szCs w:val="26"/>
        </w:rPr>
        <w:t xml:space="preserve">     </w:t>
      </w:r>
      <w:bookmarkStart w:id="222" w:name="_Toc473484140"/>
      <w:bookmarkStart w:id="223" w:name="_Toc473484285"/>
      <w:bookmarkStart w:id="224" w:name="_Toc474362656"/>
      <w:bookmarkStart w:id="225" w:name="_Toc503108809"/>
      <w:r w:rsidR="00A851FF" w:rsidRPr="00F97046">
        <w:rPr>
          <w:rFonts w:ascii="Times New Roman" w:hAnsi="Times New Roman" w:cs="Times New Roman"/>
          <w:b/>
          <w:color w:val="auto"/>
          <w:sz w:val="26"/>
          <w:szCs w:val="26"/>
        </w:rPr>
        <w:t>3</w:t>
      </w:r>
      <w:r w:rsidR="00A57B64" w:rsidRPr="00F97046">
        <w:rPr>
          <w:rFonts w:ascii="Times New Roman" w:hAnsi="Times New Roman" w:cs="Times New Roman"/>
          <w:b/>
          <w:color w:val="auto"/>
          <w:sz w:val="26"/>
          <w:szCs w:val="26"/>
        </w:rPr>
        <w:t>.3</w:t>
      </w:r>
      <w:r w:rsidR="003C339E" w:rsidRPr="00F97046">
        <w:rPr>
          <w:rFonts w:ascii="Times New Roman" w:hAnsi="Times New Roman" w:cs="Times New Roman"/>
          <w:b/>
          <w:color w:val="auto"/>
          <w:sz w:val="26"/>
          <w:szCs w:val="26"/>
        </w:rPr>
        <w:t>.1</w:t>
      </w:r>
      <w:r w:rsidR="00DC70A5" w:rsidRPr="00F97046">
        <w:rPr>
          <w:rFonts w:ascii="Times New Roman" w:hAnsi="Times New Roman" w:cs="Times New Roman"/>
          <w:b/>
          <w:color w:val="auto"/>
          <w:sz w:val="26"/>
          <w:szCs w:val="26"/>
        </w:rPr>
        <w:t xml:space="preserve"> </w:t>
      </w:r>
      <w:bookmarkEnd w:id="222"/>
      <w:bookmarkEnd w:id="223"/>
      <w:bookmarkEnd w:id="224"/>
      <w:r w:rsidR="00524360" w:rsidRPr="00F97046">
        <w:rPr>
          <w:rFonts w:ascii="Times New Roman" w:hAnsi="Times New Roman" w:cs="Times New Roman"/>
          <w:b/>
          <w:color w:val="auto"/>
          <w:sz w:val="26"/>
          <w:szCs w:val="26"/>
        </w:rPr>
        <w:t>Broker</w:t>
      </w:r>
      <w:bookmarkEnd w:id="225"/>
      <w:r w:rsidR="00125F72" w:rsidRPr="00F97046">
        <w:rPr>
          <w:rFonts w:ascii="Times New Roman" w:hAnsi="Times New Roman" w:cs="Times New Roman"/>
          <w:b/>
          <w:color w:val="auto"/>
          <w:sz w:val="26"/>
          <w:szCs w:val="26"/>
        </w:rPr>
        <w:t xml:space="preserve"> </w:t>
      </w:r>
    </w:p>
    <w:p w14:paraId="57669657" w14:textId="2B76D010" w:rsidR="00DF6085" w:rsidRPr="00F97046" w:rsidRDefault="003C339E" w:rsidP="00DF6085">
      <w:pPr>
        <w:pStyle w:val="Heading3"/>
        <w:spacing w:line="360" w:lineRule="auto"/>
        <w:jc w:val="both"/>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226" w:name="_Toc473484141"/>
      <w:bookmarkStart w:id="227" w:name="_Toc473484286"/>
      <w:bookmarkStart w:id="228" w:name="_Toc474362657"/>
      <w:bookmarkStart w:id="229" w:name="_Toc503108810"/>
      <w:r w:rsidR="00A851FF" w:rsidRPr="00F97046">
        <w:rPr>
          <w:rFonts w:ascii="Times New Roman" w:hAnsi="Times New Roman" w:cs="Times New Roman"/>
          <w:b/>
          <w:color w:val="auto"/>
          <w:sz w:val="26"/>
          <w:szCs w:val="26"/>
        </w:rPr>
        <w:t>3</w:t>
      </w:r>
      <w:r w:rsidR="00DC70A5" w:rsidRPr="00F97046">
        <w:rPr>
          <w:rFonts w:ascii="Times New Roman" w:hAnsi="Times New Roman" w:cs="Times New Roman"/>
          <w:b/>
          <w:color w:val="auto"/>
          <w:sz w:val="26"/>
          <w:szCs w:val="26"/>
        </w:rPr>
        <w:t>.3</w:t>
      </w:r>
      <w:r w:rsidRPr="00F97046">
        <w:rPr>
          <w:rFonts w:ascii="Times New Roman" w:hAnsi="Times New Roman" w:cs="Times New Roman"/>
          <w:b/>
          <w:color w:val="auto"/>
          <w:sz w:val="26"/>
          <w:szCs w:val="26"/>
        </w:rPr>
        <w:t>.2</w:t>
      </w:r>
      <w:r w:rsidR="00125F72" w:rsidRPr="00F97046">
        <w:rPr>
          <w:rFonts w:ascii="Times New Roman" w:hAnsi="Times New Roman" w:cs="Times New Roman"/>
          <w:b/>
          <w:color w:val="auto"/>
          <w:sz w:val="26"/>
          <w:szCs w:val="26"/>
        </w:rPr>
        <w:t xml:space="preserve"> </w:t>
      </w:r>
      <w:bookmarkEnd w:id="226"/>
      <w:bookmarkEnd w:id="227"/>
      <w:bookmarkEnd w:id="228"/>
      <w:r w:rsidR="00BD2398" w:rsidRPr="00F97046">
        <w:rPr>
          <w:rFonts w:ascii="Times New Roman" w:hAnsi="Times New Roman" w:cs="Times New Roman"/>
          <w:b/>
          <w:color w:val="auto"/>
          <w:sz w:val="26"/>
          <w:szCs w:val="26"/>
        </w:rPr>
        <w:t>Client</w:t>
      </w:r>
      <w:bookmarkStart w:id="230" w:name="_Toc473484151"/>
      <w:bookmarkStart w:id="231" w:name="_Toc473484296"/>
      <w:bookmarkStart w:id="232" w:name="_Toc474362670"/>
      <w:bookmarkEnd w:id="229"/>
    </w:p>
    <w:p w14:paraId="38FE7052" w14:textId="1427CEFC" w:rsidR="00DF6085" w:rsidRPr="00F97046" w:rsidRDefault="00DF6085" w:rsidP="00DF6085">
      <w:pPr>
        <w:pStyle w:val="Heading2"/>
        <w:spacing w:line="360" w:lineRule="auto"/>
        <w:jc w:val="both"/>
        <w:rPr>
          <w:rFonts w:ascii="Times New Roman" w:hAnsi="Times New Roman" w:cs="Times New Roman"/>
          <w:b/>
          <w:color w:val="auto"/>
        </w:rPr>
      </w:pPr>
      <w:bookmarkStart w:id="233" w:name="_Toc503108811"/>
      <w:r w:rsidRPr="00F97046">
        <w:rPr>
          <w:rFonts w:ascii="Times New Roman" w:hAnsi="Times New Roman" w:cs="Times New Roman"/>
          <w:b/>
          <w:color w:val="auto"/>
        </w:rPr>
        <w:t>3.4 Lập trình trên ESP8266</w:t>
      </w:r>
      <w:bookmarkEnd w:id="233"/>
    </w:p>
    <w:p w14:paraId="1CF4D0EB" w14:textId="53DEE85C" w:rsidR="00DF6085" w:rsidRPr="00F97046" w:rsidRDefault="00DF6085" w:rsidP="00DF6085">
      <w:pPr>
        <w:pStyle w:val="Heading2"/>
        <w:spacing w:line="360" w:lineRule="auto"/>
        <w:jc w:val="both"/>
        <w:rPr>
          <w:rFonts w:ascii="Times New Roman" w:hAnsi="Times New Roman" w:cs="Times New Roman"/>
          <w:b/>
          <w:color w:val="auto"/>
        </w:rPr>
      </w:pPr>
      <w:bookmarkStart w:id="234" w:name="_Toc503108812"/>
      <w:r w:rsidRPr="00F97046">
        <w:rPr>
          <w:rFonts w:ascii="Times New Roman" w:hAnsi="Times New Roman" w:cs="Times New Roman"/>
          <w:b/>
          <w:color w:val="auto"/>
        </w:rPr>
        <w:t>3.5 Hiện thực trên Board xử lý trung tâm</w:t>
      </w:r>
      <w:bookmarkEnd w:id="234"/>
    </w:p>
    <w:p w14:paraId="59AEFD62" w14:textId="77777777" w:rsidR="003C01CC" w:rsidRPr="00F97046" w:rsidRDefault="003C01CC" w:rsidP="003C01CC">
      <w:pPr>
        <w:pStyle w:val="Heading3"/>
        <w:numPr>
          <w:ilvl w:val="1"/>
          <w:numId w:val="48"/>
        </w:numPr>
        <w:spacing w:line="360" w:lineRule="auto"/>
        <w:jc w:val="both"/>
        <w:rPr>
          <w:rFonts w:ascii="Times New Roman" w:hAnsi="Times New Roman" w:cs="Times New Roman"/>
          <w:b/>
          <w:color w:val="auto"/>
        </w:rPr>
      </w:pPr>
      <w:bookmarkStart w:id="235" w:name="_Toc503108813"/>
      <w:r w:rsidRPr="00F97046">
        <w:rPr>
          <w:rFonts w:ascii="Times New Roman" w:hAnsi="Times New Roman" w:cs="Times New Roman"/>
          <w:b/>
          <w:color w:val="auto"/>
        </w:rPr>
        <w:t>Giao tiếp giữa STM32F0 và R307</w:t>
      </w:r>
      <w:bookmarkEnd w:id="235"/>
    </w:p>
    <w:p w14:paraId="293B7D75" w14:textId="77777777" w:rsidR="003C01CC" w:rsidRPr="00F97046" w:rsidRDefault="003C01CC" w:rsidP="003C01CC">
      <w:pPr>
        <w:pStyle w:val="Heading3"/>
        <w:numPr>
          <w:ilvl w:val="1"/>
          <w:numId w:val="48"/>
        </w:numPr>
        <w:spacing w:line="360" w:lineRule="auto"/>
        <w:jc w:val="both"/>
        <w:rPr>
          <w:rFonts w:ascii="Times New Roman" w:hAnsi="Times New Roman" w:cs="Times New Roman"/>
          <w:b/>
          <w:color w:val="auto"/>
        </w:rPr>
      </w:pPr>
      <w:bookmarkStart w:id="236" w:name="_Toc503108814"/>
      <w:r w:rsidRPr="00F97046">
        <w:rPr>
          <w:rFonts w:ascii="Times New Roman" w:hAnsi="Times New Roman" w:cs="Times New Roman"/>
          <w:b/>
          <w:color w:val="auto"/>
        </w:rPr>
        <w:t>Giao tiếp giữa STM32F0 và LCD TFT 2.4’</w:t>
      </w:r>
      <w:bookmarkEnd w:id="236"/>
    </w:p>
    <w:p w14:paraId="61F6F201" w14:textId="3E12B7CE" w:rsidR="003C01CC" w:rsidRPr="00F97046" w:rsidRDefault="003C01CC" w:rsidP="00DF6085">
      <w:pPr>
        <w:pStyle w:val="Heading3"/>
        <w:numPr>
          <w:ilvl w:val="1"/>
          <w:numId w:val="48"/>
        </w:numPr>
        <w:spacing w:line="360" w:lineRule="auto"/>
        <w:jc w:val="both"/>
        <w:rPr>
          <w:rFonts w:ascii="Times New Roman" w:hAnsi="Times New Roman" w:cs="Times New Roman"/>
          <w:b/>
          <w:color w:val="auto"/>
        </w:rPr>
      </w:pPr>
      <w:bookmarkStart w:id="237" w:name="_Toc503108815"/>
      <w:r w:rsidRPr="00F97046">
        <w:rPr>
          <w:rFonts w:ascii="Times New Roman" w:hAnsi="Times New Roman" w:cs="Times New Roman"/>
          <w:b/>
          <w:color w:val="auto"/>
        </w:rPr>
        <w:t>Giao tiếp giữa STM32F0 và ESP8266</w:t>
      </w:r>
      <w:bookmarkEnd w:id="237"/>
    </w:p>
    <w:p w14:paraId="6CFB11A5" w14:textId="77777777" w:rsidR="003C01CC" w:rsidRPr="00F97046" w:rsidRDefault="003C01CC" w:rsidP="00DF6085">
      <w:pPr>
        <w:pStyle w:val="Heading2"/>
        <w:spacing w:line="360" w:lineRule="auto"/>
        <w:jc w:val="both"/>
        <w:rPr>
          <w:rFonts w:ascii="Times New Roman" w:hAnsi="Times New Roman" w:cs="Times New Roman"/>
          <w:b/>
          <w:color w:val="auto"/>
        </w:rPr>
      </w:pPr>
      <w:bookmarkStart w:id="238" w:name="_Toc503108816"/>
      <w:r w:rsidRPr="00F97046">
        <w:rPr>
          <w:rFonts w:ascii="Times New Roman" w:hAnsi="Times New Roman" w:cs="Times New Roman"/>
          <w:b/>
          <w:color w:val="auto"/>
        </w:rPr>
        <w:t>3.6 Hiện thực nèn tảng Web</w:t>
      </w:r>
      <w:bookmarkEnd w:id="238"/>
    </w:p>
    <w:p w14:paraId="29202382" w14:textId="2B31F8BD" w:rsidR="003C01CC" w:rsidRPr="00F97046" w:rsidRDefault="004006FA" w:rsidP="004006FA">
      <w:pPr>
        <w:pStyle w:val="Heading3"/>
        <w:spacing w:line="360" w:lineRule="auto"/>
        <w:ind w:left="360"/>
        <w:jc w:val="both"/>
        <w:rPr>
          <w:rFonts w:ascii="Times New Roman" w:hAnsi="Times New Roman" w:cs="Times New Roman"/>
          <w:b/>
          <w:color w:val="auto"/>
        </w:rPr>
      </w:pPr>
      <w:bookmarkStart w:id="239" w:name="_Toc503108817"/>
      <w:r w:rsidRPr="00F97046">
        <w:rPr>
          <w:rFonts w:ascii="Times New Roman" w:hAnsi="Times New Roman" w:cs="Times New Roman"/>
          <w:b/>
          <w:color w:val="auto"/>
        </w:rPr>
        <w:t>3.6.1 Xây dựng Database</w:t>
      </w:r>
      <w:bookmarkEnd w:id="239"/>
    </w:p>
    <w:p w14:paraId="4B51607C" w14:textId="58721239" w:rsidR="004006FA" w:rsidRPr="00F97046" w:rsidRDefault="004006FA" w:rsidP="004006FA">
      <w:pPr>
        <w:pStyle w:val="Heading3"/>
        <w:spacing w:line="360" w:lineRule="auto"/>
        <w:ind w:left="360"/>
        <w:jc w:val="both"/>
        <w:rPr>
          <w:rFonts w:ascii="Times New Roman" w:hAnsi="Times New Roman" w:cs="Times New Roman"/>
          <w:b/>
          <w:color w:val="auto"/>
        </w:rPr>
      </w:pPr>
      <w:bookmarkStart w:id="240" w:name="_Toc503108818"/>
      <w:r w:rsidRPr="00F97046">
        <w:rPr>
          <w:rFonts w:ascii="Times New Roman" w:hAnsi="Times New Roman" w:cs="Times New Roman"/>
          <w:b/>
          <w:color w:val="auto"/>
        </w:rPr>
        <w:t>3.6.2 Xây dựng giao diện</w:t>
      </w:r>
      <w:bookmarkEnd w:id="240"/>
    </w:p>
    <w:p w14:paraId="295B45B9" w14:textId="3804CD2E" w:rsidR="004006FA" w:rsidRPr="00F97046" w:rsidRDefault="004006FA" w:rsidP="004006FA">
      <w:pPr>
        <w:pStyle w:val="Heading3"/>
        <w:spacing w:line="360" w:lineRule="auto"/>
        <w:ind w:left="360"/>
        <w:jc w:val="both"/>
        <w:rPr>
          <w:rFonts w:ascii="Times New Roman" w:hAnsi="Times New Roman" w:cs="Times New Roman"/>
          <w:b/>
          <w:color w:val="auto"/>
        </w:rPr>
      </w:pPr>
      <w:bookmarkStart w:id="241" w:name="_Toc503108819"/>
      <w:r w:rsidRPr="00F97046">
        <w:rPr>
          <w:rFonts w:ascii="Times New Roman" w:hAnsi="Times New Roman" w:cs="Times New Roman"/>
          <w:b/>
          <w:color w:val="auto"/>
        </w:rPr>
        <w:t>3.6.3 Xây dựng controller</w:t>
      </w:r>
      <w:bookmarkEnd w:id="241"/>
    </w:p>
    <w:p w14:paraId="50C010FF" w14:textId="4E8B24BC" w:rsidR="004006FA" w:rsidRPr="00F97046" w:rsidRDefault="004006FA" w:rsidP="004006FA">
      <w:pPr>
        <w:pStyle w:val="Heading3"/>
        <w:spacing w:line="360" w:lineRule="auto"/>
        <w:ind w:left="360"/>
        <w:jc w:val="both"/>
        <w:rPr>
          <w:rFonts w:ascii="Times New Roman" w:hAnsi="Times New Roman" w:cs="Times New Roman"/>
          <w:b/>
          <w:color w:val="auto"/>
        </w:rPr>
      </w:pPr>
      <w:bookmarkStart w:id="242" w:name="_Toc503108820"/>
      <w:r w:rsidRPr="00F97046">
        <w:rPr>
          <w:rFonts w:ascii="Times New Roman" w:hAnsi="Times New Roman" w:cs="Times New Roman"/>
          <w:b/>
          <w:color w:val="auto"/>
        </w:rPr>
        <w:t>3.6.4 Xây dựng API</w:t>
      </w:r>
      <w:bookmarkEnd w:id="242"/>
    </w:p>
    <w:p w14:paraId="13F7E3C8" w14:textId="68315271" w:rsidR="00883174" w:rsidRPr="00F97046" w:rsidRDefault="00883174" w:rsidP="00883174">
      <w:pPr>
        <w:pStyle w:val="Heading1"/>
        <w:spacing w:line="360" w:lineRule="auto"/>
        <w:jc w:val="center"/>
        <w:rPr>
          <w:rFonts w:ascii="Times New Roman" w:hAnsi="Times New Roman" w:cs="Times New Roman"/>
          <w:b/>
          <w:color w:val="auto"/>
          <w:sz w:val="28"/>
          <w:szCs w:val="26"/>
        </w:rPr>
      </w:pPr>
      <w:bookmarkStart w:id="243" w:name="_Toc473473198"/>
      <w:bookmarkStart w:id="244" w:name="_Toc473478236"/>
      <w:bookmarkStart w:id="245" w:name="_Toc473484177"/>
      <w:bookmarkStart w:id="246" w:name="_Toc473484322"/>
      <w:bookmarkStart w:id="247" w:name="_Toc474362696"/>
      <w:bookmarkStart w:id="248" w:name="_Toc503108821"/>
      <w:bookmarkEnd w:id="230"/>
      <w:bookmarkEnd w:id="231"/>
      <w:bookmarkEnd w:id="232"/>
      <w:r w:rsidRPr="00F97046">
        <w:rPr>
          <w:rFonts w:ascii="Times New Roman" w:hAnsi="Times New Roman" w:cs="Times New Roman"/>
          <w:b/>
          <w:color w:val="auto"/>
          <w:sz w:val="28"/>
          <w:szCs w:val="26"/>
        </w:rPr>
        <w:t>CHƯƠNG 4. KẾT QUẢ THỬ NGHIỆM VÀ ĐÁNH GIÁ</w:t>
      </w:r>
      <w:bookmarkEnd w:id="243"/>
      <w:bookmarkEnd w:id="244"/>
      <w:bookmarkEnd w:id="245"/>
      <w:bookmarkEnd w:id="246"/>
      <w:bookmarkEnd w:id="247"/>
      <w:bookmarkEnd w:id="248"/>
    </w:p>
    <w:p w14:paraId="19530335" w14:textId="733998C2" w:rsidR="00883174" w:rsidRPr="00F97046" w:rsidRDefault="00883174" w:rsidP="00626E43">
      <w:pPr>
        <w:pStyle w:val="Heading2"/>
        <w:spacing w:line="360" w:lineRule="auto"/>
        <w:rPr>
          <w:rFonts w:ascii="Times New Roman" w:hAnsi="Times New Roman" w:cs="Times New Roman"/>
          <w:b/>
          <w:color w:val="auto"/>
        </w:rPr>
      </w:pPr>
      <w:bookmarkStart w:id="249" w:name="_Toc473473199"/>
      <w:bookmarkStart w:id="250" w:name="_Toc473478237"/>
      <w:bookmarkStart w:id="251" w:name="_Toc473484178"/>
      <w:bookmarkStart w:id="252" w:name="_Toc473484323"/>
      <w:bookmarkStart w:id="253" w:name="_Toc474362697"/>
      <w:bookmarkStart w:id="254" w:name="_Toc503108822"/>
      <w:r w:rsidRPr="00F97046">
        <w:rPr>
          <w:rFonts w:ascii="Times New Roman" w:hAnsi="Times New Roman" w:cs="Times New Roman"/>
          <w:b/>
          <w:color w:val="auto"/>
        </w:rPr>
        <w:t xml:space="preserve">4.1. Lắp ráp và thiết kế khung cho </w:t>
      </w:r>
      <w:bookmarkEnd w:id="249"/>
      <w:bookmarkEnd w:id="250"/>
      <w:bookmarkEnd w:id="251"/>
      <w:bookmarkEnd w:id="252"/>
      <w:bookmarkEnd w:id="253"/>
      <w:r w:rsidR="004006FA" w:rsidRPr="00F97046">
        <w:rPr>
          <w:rFonts w:ascii="Times New Roman" w:hAnsi="Times New Roman" w:cs="Times New Roman"/>
          <w:b/>
          <w:color w:val="auto"/>
        </w:rPr>
        <w:t>hệ thống</w:t>
      </w:r>
      <w:bookmarkEnd w:id="254"/>
    </w:p>
    <w:p w14:paraId="3FE296D0" w14:textId="03AE62D9" w:rsidR="00883174" w:rsidRPr="00F97046" w:rsidRDefault="00883174" w:rsidP="00BC7F28">
      <w:pPr>
        <w:pStyle w:val="Heading2"/>
        <w:spacing w:line="360" w:lineRule="auto"/>
        <w:rPr>
          <w:rFonts w:ascii="Times New Roman" w:hAnsi="Times New Roman" w:cs="Times New Roman"/>
          <w:b/>
          <w:color w:val="auto"/>
        </w:rPr>
      </w:pPr>
      <w:bookmarkStart w:id="255" w:name="_Toc473473202"/>
      <w:bookmarkStart w:id="256" w:name="_Toc473478240"/>
      <w:bookmarkStart w:id="257" w:name="_Toc473484181"/>
      <w:bookmarkStart w:id="258" w:name="_Toc473484326"/>
      <w:bookmarkStart w:id="259" w:name="_Toc474362701"/>
      <w:bookmarkStart w:id="260" w:name="_Toc503108823"/>
      <w:r w:rsidRPr="00F97046">
        <w:rPr>
          <w:rFonts w:ascii="Times New Roman" w:hAnsi="Times New Roman" w:cs="Times New Roman"/>
          <w:b/>
          <w:color w:val="auto"/>
        </w:rPr>
        <w:t>4.2 Kết quả thử nghiệm và đánh giá</w:t>
      </w:r>
      <w:bookmarkEnd w:id="255"/>
      <w:bookmarkEnd w:id="256"/>
      <w:bookmarkEnd w:id="257"/>
      <w:bookmarkEnd w:id="258"/>
      <w:bookmarkEnd w:id="259"/>
      <w:bookmarkEnd w:id="260"/>
    </w:p>
    <w:p w14:paraId="72C074F0" w14:textId="27C6FC55" w:rsidR="00883174" w:rsidRPr="00F97046" w:rsidRDefault="00883174" w:rsidP="000D66B9">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261" w:name="_Toc473473203"/>
      <w:bookmarkStart w:id="262" w:name="_Toc473478241"/>
      <w:bookmarkStart w:id="263" w:name="_Toc473484182"/>
      <w:bookmarkStart w:id="264" w:name="_Toc473484327"/>
      <w:bookmarkStart w:id="265" w:name="_Toc474362702"/>
      <w:bookmarkStart w:id="266" w:name="_Toc503108824"/>
      <w:r w:rsidRPr="00F97046">
        <w:rPr>
          <w:rFonts w:ascii="Times New Roman" w:hAnsi="Times New Roman" w:cs="Times New Roman"/>
          <w:b/>
          <w:color w:val="auto"/>
          <w:sz w:val="26"/>
          <w:szCs w:val="26"/>
        </w:rPr>
        <w:t xml:space="preserve">4.2.1 Kiểm tra </w:t>
      </w:r>
      <w:bookmarkEnd w:id="261"/>
      <w:bookmarkEnd w:id="262"/>
      <w:bookmarkEnd w:id="263"/>
      <w:bookmarkEnd w:id="264"/>
      <w:bookmarkEnd w:id="265"/>
      <w:r w:rsidR="00626E43" w:rsidRPr="00F97046">
        <w:rPr>
          <w:rFonts w:ascii="Times New Roman" w:hAnsi="Times New Roman" w:cs="Times New Roman"/>
          <w:b/>
          <w:color w:val="auto"/>
          <w:sz w:val="26"/>
          <w:szCs w:val="26"/>
        </w:rPr>
        <w:t>độ chính xác trong các môi trường</w:t>
      </w:r>
      <w:bookmarkEnd w:id="266"/>
    </w:p>
    <w:p w14:paraId="5F4B1E9E" w14:textId="3F868C73" w:rsidR="00883174" w:rsidRPr="00F97046" w:rsidRDefault="00650ADA" w:rsidP="00626E43">
      <w:pPr>
        <w:pStyle w:val="Heading3"/>
        <w:spacing w:line="360" w:lineRule="auto"/>
        <w:rPr>
          <w:rFonts w:ascii="Times New Roman" w:hAnsi="Times New Roman" w:cs="Times New Roman"/>
          <w:sz w:val="26"/>
          <w:szCs w:val="26"/>
        </w:rPr>
      </w:pPr>
      <w:bookmarkStart w:id="267" w:name="_Toc473473204"/>
      <w:bookmarkStart w:id="268" w:name="_Toc473478242"/>
      <w:bookmarkStart w:id="269" w:name="_Toc473484184"/>
      <w:bookmarkStart w:id="270" w:name="_Toc473484329"/>
      <w:r w:rsidRPr="00F97046">
        <w:rPr>
          <w:rFonts w:ascii="Times New Roman" w:hAnsi="Times New Roman" w:cs="Times New Roman"/>
          <w:b/>
          <w:color w:val="auto"/>
          <w:sz w:val="26"/>
          <w:szCs w:val="26"/>
        </w:rPr>
        <w:t xml:space="preserve">     </w:t>
      </w:r>
      <w:bookmarkStart w:id="271" w:name="_Toc474362704"/>
      <w:bookmarkStart w:id="272" w:name="_Toc503108825"/>
      <w:r w:rsidR="00883174" w:rsidRPr="00F97046">
        <w:rPr>
          <w:rFonts w:ascii="Times New Roman" w:hAnsi="Times New Roman" w:cs="Times New Roman"/>
          <w:b/>
          <w:color w:val="auto"/>
          <w:sz w:val="26"/>
          <w:szCs w:val="26"/>
        </w:rPr>
        <w:t xml:space="preserve">4.2.2 </w:t>
      </w:r>
      <w:bookmarkEnd w:id="267"/>
      <w:bookmarkEnd w:id="268"/>
      <w:bookmarkEnd w:id="269"/>
      <w:bookmarkEnd w:id="270"/>
      <w:bookmarkEnd w:id="271"/>
      <w:r w:rsidR="00626E43" w:rsidRPr="00F97046">
        <w:rPr>
          <w:rFonts w:ascii="Times New Roman" w:hAnsi="Times New Roman" w:cs="Times New Roman"/>
          <w:b/>
          <w:color w:val="auto"/>
          <w:sz w:val="26"/>
          <w:szCs w:val="26"/>
        </w:rPr>
        <w:t>Kiểm tra tốc độ khi kết  nối với broker</w:t>
      </w:r>
      <w:bookmarkEnd w:id="272"/>
    </w:p>
    <w:p w14:paraId="460FBDFF" w14:textId="127D0C0D" w:rsidR="00883174" w:rsidRPr="00F97046" w:rsidRDefault="00650ADA" w:rsidP="00626E43">
      <w:pPr>
        <w:pStyle w:val="Heading3"/>
        <w:spacing w:line="360" w:lineRule="auto"/>
        <w:rPr>
          <w:rFonts w:ascii="Times New Roman" w:hAnsi="Times New Roman" w:cs="Times New Roman"/>
          <w:b/>
          <w:color w:val="auto"/>
          <w:sz w:val="26"/>
          <w:szCs w:val="26"/>
        </w:rPr>
      </w:pPr>
      <w:bookmarkStart w:id="273" w:name="_Toc473473205"/>
      <w:bookmarkStart w:id="274" w:name="_Toc473478243"/>
      <w:bookmarkStart w:id="275" w:name="_Toc473484186"/>
      <w:bookmarkStart w:id="276" w:name="_Toc473484331"/>
      <w:r w:rsidRPr="00F97046">
        <w:rPr>
          <w:rFonts w:ascii="Times New Roman" w:hAnsi="Times New Roman" w:cs="Times New Roman"/>
          <w:b/>
          <w:color w:val="auto"/>
          <w:sz w:val="26"/>
          <w:szCs w:val="26"/>
        </w:rPr>
        <w:t xml:space="preserve">     </w:t>
      </w:r>
      <w:bookmarkStart w:id="277" w:name="_Toc474362706"/>
      <w:bookmarkStart w:id="278" w:name="_Toc503108826"/>
      <w:r w:rsidR="00883174" w:rsidRPr="00F97046">
        <w:rPr>
          <w:rFonts w:ascii="Times New Roman" w:hAnsi="Times New Roman" w:cs="Times New Roman"/>
          <w:b/>
          <w:color w:val="auto"/>
          <w:sz w:val="26"/>
          <w:szCs w:val="26"/>
        </w:rPr>
        <w:t xml:space="preserve">4.2.3 </w:t>
      </w:r>
      <w:bookmarkEnd w:id="273"/>
      <w:bookmarkEnd w:id="274"/>
      <w:bookmarkEnd w:id="275"/>
      <w:bookmarkEnd w:id="276"/>
      <w:bookmarkEnd w:id="277"/>
      <w:r w:rsidR="00626E43" w:rsidRPr="00F97046">
        <w:rPr>
          <w:rFonts w:ascii="Times New Roman" w:hAnsi="Times New Roman" w:cs="Times New Roman"/>
          <w:b/>
          <w:color w:val="auto"/>
          <w:sz w:val="26"/>
          <w:szCs w:val="26"/>
        </w:rPr>
        <w:t>Kiểm tra các API</w:t>
      </w:r>
      <w:bookmarkStart w:id="279" w:name="_Toc440097503"/>
      <w:bookmarkEnd w:id="278"/>
    </w:p>
    <w:bookmarkEnd w:id="279"/>
    <w:p w14:paraId="445F6C96" w14:textId="57BD71B5" w:rsidR="00883174" w:rsidRPr="00F97046" w:rsidRDefault="00883174" w:rsidP="00B5565E">
      <w:pPr>
        <w:spacing w:after="200" w:line="360" w:lineRule="auto"/>
        <w:rPr>
          <w:rFonts w:ascii="Times New Roman" w:hAnsi="Times New Roman"/>
          <w:b/>
          <w:sz w:val="26"/>
          <w:szCs w:val="26"/>
        </w:rPr>
      </w:pPr>
      <w:r w:rsidRPr="00F97046">
        <w:rPr>
          <w:rFonts w:ascii="Times New Roman" w:hAnsi="Times New Roman"/>
          <w:b/>
          <w:sz w:val="26"/>
          <w:szCs w:val="26"/>
        </w:rPr>
        <w:t xml:space="preserve">4.3 Thử nghiệm </w:t>
      </w:r>
      <w:r w:rsidR="00626E43" w:rsidRPr="00F97046">
        <w:rPr>
          <w:rFonts w:ascii="Times New Roman" w:hAnsi="Times New Roman"/>
          <w:b/>
          <w:sz w:val="26"/>
          <w:szCs w:val="26"/>
        </w:rPr>
        <w:t>mô hình hoạt động thực tế</w:t>
      </w:r>
    </w:p>
    <w:p w14:paraId="721FA81B" w14:textId="6FA55947" w:rsidR="00883174" w:rsidRPr="00F97046" w:rsidRDefault="00883174" w:rsidP="00883174">
      <w:pPr>
        <w:pStyle w:val="Heading2"/>
        <w:spacing w:line="360" w:lineRule="auto"/>
        <w:jc w:val="both"/>
        <w:rPr>
          <w:rFonts w:ascii="Times New Roman" w:hAnsi="Times New Roman" w:cs="Times New Roman"/>
          <w:b/>
          <w:color w:val="auto"/>
        </w:rPr>
      </w:pPr>
      <w:bookmarkStart w:id="280" w:name="_Toc473473208"/>
      <w:bookmarkStart w:id="281" w:name="_Toc473478246"/>
      <w:bookmarkStart w:id="282" w:name="_Toc473484190"/>
      <w:bookmarkStart w:id="283" w:name="_Toc473484335"/>
      <w:bookmarkStart w:id="284" w:name="_Toc474362710"/>
      <w:bookmarkStart w:id="285" w:name="_Toc503108827"/>
      <w:r w:rsidRPr="00F97046">
        <w:rPr>
          <w:rFonts w:ascii="Times New Roman" w:hAnsi="Times New Roman" w:cs="Times New Roman"/>
          <w:b/>
          <w:color w:val="auto"/>
        </w:rPr>
        <w:lastRenderedPageBreak/>
        <w:t>5.1 Thuận lợi và khó khăn</w:t>
      </w:r>
      <w:bookmarkEnd w:id="280"/>
      <w:bookmarkEnd w:id="281"/>
      <w:bookmarkEnd w:id="282"/>
      <w:bookmarkEnd w:id="283"/>
      <w:bookmarkEnd w:id="284"/>
      <w:bookmarkEnd w:id="285"/>
    </w:p>
    <w:p w14:paraId="43810C98" w14:textId="480C7C84" w:rsidR="00883174" w:rsidRPr="00F97046" w:rsidRDefault="00883174" w:rsidP="00883174">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286" w:name="_Toc473473209"/>
      <w:bookmarkStart w:id="287" w:name="_Toc473478247"/>
      <w:bookmarkStart w:id="288" w:name="_Toc473484191"/>
      <w:bookmarkStart w:id="289" w:name="_Toc473484336"/>
      <w:bookmarkStart w:id="290" w:name="_Toc474362711"/>
      <w:bookmarkStart w:id="291" w:name="_Toc503108828"/>
      <w:r w:rsidRPr="00F97046">
        <w:rPr>
          <w:rFonts w:ascii="Times New Roman" w:hAnsi="Times New Roman" w:cs="Times New Roman"/>
          <w:b/>
          <w:color w:val="auto"/>
          <w:sz w:val="26"/>
          <w:szCs w:val="26"/>
        </w:rPr>
        <w:t>5.1.1 Thuận lợi</w:t>
      </w:r>
      <w:bookmarkEnd w:id="286"/>
      <w:bookmarkEnd w:id="287"/>
      <w:bookmarkEnd w:id="288"/>
      <w:bookmarkEnd w:id="289"/>
      <w:bookmarkEnd w:id="290"/>
      <w:bookmarkEnd w:id="291"/>
    </w:p>
    <w:p w14:paraId="48CCF591" w14:textId="77777777" w:rsidR="00883174" w:rsidRPr="00F97046" w:rsidRDefault="00883174" w:rsidP="00883174">
      <w:pPr>
        <w:pStyle w:val="ListParagraph"/>
        <w:numPr>
          <w:ilvl w:val="0"/>
          <w:numId w:val="11"/>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Môi trường cài đặt chương trình phong phú, mã nguồn mở, tích hợp sẵn các gói thư viện và device cần thiết; dễ dàng tìm mua được linh kiện phù hợp trên thị trường.</w:t>
      </w:r>
    </w:p>
    <w:p w14:paraId="79F5870D" w14:textId="77777777" w:rsidR="00883174" w:rsidRPr="00F97046" w:rsidRDefault="00883174" w:rsidP="00883174">
      <w:pPr>
        <w:pStyle w:val="ListParagraph"/>
        <w:numPr>
          <w:ilvl w:val="0"/>
          <w:numId w:val="11"/>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Là 1 đề tài đang được nhiều cá nhân và tổ chức quan tâm nên nguồn tài liệu tham khảo phong phú.</w:t>
      </w:r>
    </w:p>
    <w:p w14:paraId="5B4AF395" w14:textId="77777777" w:rsidR="00883174" w:rsidRPr="00F97046" w:rsidRDefault="00883174" w:rsidP="00883174">
      <w:pPr>
        <w:pStyle w:val="ListParagraph"/>
        <w:numPr>
          <w:ilvl w:val="0"/>
          <w:numId w:val="11"/>
        </w:numPr>
        <w:spacing w:line="360" w:lineRule="auto"/>
        <w:jc w:val="both"/>
        <w:rPr>
          <w:rFonts w:ascii="Times New Roman" w:hAnsi="Times New Roman" w:cs="Times New Roman"/>
          <w:b/>
          <w:sz w:val="26"/>
          <w:szCs w:val="26"/>
        </w:rPr>
      </w:pPr>
      <w:r w:rsidRPr="00F97046">
        <w:rPr>
          <w:rFonts w:ascii="Times New Roman" w:hAnsi="Times New Roman" w:cs="Times New Roman"/>
          <w:sz w:val="26"/>
          <w:szCs w:val="26"/>
        </w:rPr>
        <w:t>Sử dụng các giao thức, thuật toán phổ biến trong quá trình lập trình và điều khiển mô hình máy bay.</w:t>
      </w:r>
    </w:p>
    <w:p w14:paraId="656F90B0" w14:textId="7ED19529" w:rsidR="00883174" w:rsidRPr="00F97046" w:rsidRDefault="00883174" w:rsidP="00883174">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292" w:name="_Toc473473210"/>
      <w:bookmarkStart w:id="293" w:name="_Toc473478248"/>
      <w:bookmarkStart w:id="294" w:name="_Toc473484192"/>
      <w:bookmarkStart w:id="295" w:name="_Toc473484337"/>
      <w:bookmarkStart w:id="296" w:name="_Toc474362712"/>
      <w:bookmarkStart w:id="297" w:name="_Toc503108829"/>
      <w:r w:rsidRPr="00F97046">
        <w:rPr>
          <w:rFonts w:ascii="Times New Roman" w:hAnsi="Times New Roman" w:cs="Times New Roman"/>
          <w:b/>
          <w:color w:val="auto"/>
          <w:sz w:val="26"/>
          <w:szCs w:val="26"/>
        </w:rPr>
        <w:t>5.1.2 Khó khăn</w:t>
      </w:r>
      <w:bookmarkEnd w:id="292"/>
      <w:bookmarkEnd w:id="293"/>
      <w:bookmarkEnd w:id="294"/>
      <w:bookmarkEnd w:id="295"/>
      <w:bookmarkEnd w:id="296"/>
      <w:bookmarkEnd w:id="297"/>
    </w:p>
    <w:p w14:paraId="040EAFEB" w14:textId="77777777" w:rsidR="00883174" w:rsidRPr="00F97046" w:rsidRDefault="00883174" w:rsidP="00883174">
      <w:pPr>
        <w:pStyle w:val="ListParagraph"/>
        <w:numPr>
          <w:ilvl w:val="0"/>
          <w:numId w:val="12"/>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Do mô hình Quadcopter được thiết kế theo chữ “X” nên quá trình căn chỉnh PID phải thực hiện trên cả 3 trục Roll, Pitch và Yaw.</w:t>
      </w:r>
    </w:p>
    <w:p w14:paraId="427F8723" w14:textId="77777777" w:rsidR="00883174" w:rsidRPr="00F97046" w:rsidRDefault="00883174" w:rsidP="00883174">
      <w:pPr>
        <w:pStyle w:val="ListParagraph"/>
        <w:numPr>
          <w:ilvl w:val="0"/>
          <w:numId w:val="12"/>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Khi truyền dữ liệu qua RF thì tốc độ truyền thấp và không ổn định.</w:t>
      </w:r>
    </w:p>
    <w:p w14:paraId="31702F78" w14:textId="77777777" w:rsidR="00883174" w:rsidRPr="00F97046" w:rsidRDefault="00883174" w:rsidP="00883174">
      <w:pPr>
        <w:pStyle w:val="ListParagraph"/>
        <w:numPr>
          <w:ilvl w:val="0"/>
          <w:numId w:val="12"/>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Nguồn nuôi máy bay không đảm bảo khi máy bay hoạt động lâu.</w:t>
      </w:r>
    </w:p>
    <w:p w14:paraId="37D9DBB2" w14:textId="77777777" w:rsidR="00883174" w:rsidRPr="00F97046" w:rsidRDefault="00883174" w:rsidP="00883174">
      <w:pPr>
        <w:pStyle w:val="ListParagraph"/>
        <w:numPr>
          <w:ilvl w:val="0"/>
          <w:numId w:val="12"/>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 xml:space="preserve">Kết hợp nhiều module với nhau nên dễ xảy ra tình trạng hỏng một phần dẫn đến tình trạng hệ thống. </w:t>
      </w:r>
    </w:p>
    <w:p w14:paraId="3BCE11FB" w14:textId="77777777" w:rsidR="00883174" w:rsidRPr="00F97046" w:rsidRDefault="00883174" w:rsidP="00883174">
      <w:pPr>
        <w:pStyle w:val="ListParagraph"/>
        <w:numPr>
          <w:ilvl w:val="0"/>
          <w:numId w:val="12"/>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GPS sai số quá lớn dẫn đến việc sai lệch so với thực tế và làm cho máy bay khó có thể tính toán hướng để căn chỉnh.</w:t>
      </w:r>
    </w:p>
    <w:p w14:paraId="6B94AD9C" w14:textId="1AD3DE46" w:rsidR="00883174" w:rsidRPr="00F97046" w:rsidRDefault="00883174" w:rsidP="00883174">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298" w:name="_Toc473473211"/>
      <w:bookmarkStart w:id="299" w:name="_Toc473478249"/>
      <w:bookmarkStart w:id="300" w:name="_Toc473484193"/>
      <w:bookmarkStart w:id="301" w:name="_Toc473484338"/>
      <w:bookmarkStart w:id="302" w:name="_Toc474362713"/>
      <w:bookmarkStart w:id="303" w:name="_Toc503108830"/>
      <w:r w:rsidRPr="00F97046">
        <w:rPr>
          <w:rFonts w:ascii="Times New Roman" w:hAnsi="Times New Roman" w:cs="Times New Roman"/>
          <w:b/>
          <w:color w:val="auto"/>
          <w:sz w:val="26"/>
          <w:szCs w:val="26"/>
        </w:rPr>
        <w:t>5.1.3 Hướng giải quyết</w:t>
      </w:r>
      <w:bookmarkEnd w:id="298"/>
      <w:bookmarkEnd w:id="299"/>
      <w:bookmarkEnd w:id="300"/>
      <w:bookmarkEnd w:id="301"/>
      <w:bookmarkEnd w:id="302"/>
      <w:bookmarkEnd w:id="303"/>
    </w:p>
    <w:p w14:paraId="41D53B4C" w14:textId="77777777" w:rsidR="00883174" w:rsidRPr="00F97046" w:rsidRDefault="00883174" w:rsidP="00883174">
      <w:pPr>
        <w:pStyle w:val="ListParagraph"/>
        <w:numPr>
          <w:ilvl w:val="0"/>
          <w:numId w:val="13"/>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Đối với việc căn chỉnh PID, nhóm phải thực nghiệm nhiều lần để có kết quả phù hợp và ổn định nhất. Đồng thời, hiệu chỉnh thuật toán PID kết hợp với cảm biến 3 trục MPU 6050.</w:t>
      </w:r>
    </w:p>
    <w:p w14:paraId="2C50B5BE" w14:textId="77777777" w:rsidR="00883174" w:rsidRPr="00F97046" w:rsidRDefault="00883174" w:rsidP="00883174">
      <w:pPr>
        <w:pStyle w:val="ListParagraph"/>
        <w:numPr>
          <w:ilvl w:val="0"/>
          <w:numId w:val="13"/>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Kiểm tra tính ổn định của RF, sau đó thêm các điều kiện kiểm tra trạng thái truyền nhận để đưa ra giải pháp hợp lý.</w:t>
      </w:r>
    </w:p>
    <w:p w14:paraId="2F58F96A" w14:textId="77777777" w:rsidR="00883174" w:rsidRPr="00F97046" w:rsidRDefault="00883174" w:rsidP="00883174">
      <w:pPr>
        <w:pStyle w:val="ListParagraph"/>
        <w:numPr>
          <w:ilvl w:val="0"/>
          <w:numId w:val="13"/>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Sử dụng các mạch giảm áp để giảm nguồn cần nuôi các module liên quan. Thay thế nguồn hiện tại bằng nguồn có công suất lớn hơn để dự trữ năng lượng cho máy bay.</w:t>
      </w:r>
    </w:p>
    <w:p w14:paraId="0365249D" w14:textId="77777777" w:rsidR="00883174" w:rsidRPr="00F97046" w:rsidRDefault="00883174" w:rsidP="00883174">
      <w:pPr>
        <w:pStyle w:val="ListParagraph"/>
        <w:numPr>
          <w:ilvl w:val="0"/>
          <w:numId w:val="13"/>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lastRenderedPageBreak/>
        <w:t xml:space="preserve">Thu gọn các module với nhau bằng cách thiết kế mạch nguồn tích hợp các module đó. </w:t>
      </w:r>
    </w:p>
    <w:p w14:paraId="5A3A4AFD" w14:textId="1E23544B" w:rsidR="00883174" w:rsidRPr="00F97046" w:rsidRDefault="00883174" w:rsidP="00883174">
      <w:pPr>
        <w:pStyle w:val="Heading2"/>
        <w:spacing w:line="360" w:lineRule="auto"/>
        <w:rPr>
          <w:rFonts w:ascii="Times New Roman" w:hAnsi="Times New Roman" w:cs="Times New Roman"/>
        </w:rPr>
      </w:pPr>
      <w:bookmarkStart w:id="304" w:name="_Toc473473212"/>
      <w:bookmarkStart w:id="305" w:name="_Toc473478250"/>
      <w:bookmarkStart w:id="306" w:name="_Toc473484194"/>
      <w:bookmarkStart w:id="307" w:name="_Toc473484339"/>
      <w:bookmarkStart w:id="308" w:name="_Toc474362714"/>
      <w:bookmarkStart w:id="309" w:name="_Toc503108831"/>
      <w:r w:rsidRPr="00F97046">
        <w:rPr>
          <w:rFonts w:ascii="Times New Roman" w:hAnsi="Times New Roman" w:cs="Times New Roman"/>
          <w:b/>
          <w:color w:val="auto"/>
        </w:rPr>
        <w:t>5.2 Kết quả đạt được và chưa đạt được</w:t>
      </w:r>
      <w:bookmarkEnd w:id="304"/>
      <w:bookmarkEnd w:id="305"/>
      <w:bookmarkEnd w:id="306"/>
      <w:bookmarkEnd w:id="307"/>
      <w:bookmarkEnd w:id="308"/>
      <w:bookmarkEnd w:id="309"/>
    </w:p>
    <w:p w14:paraId="095BAF58" w14:textId="1D6B3FDF" w:rsidR="00883174" w:rsidRPr="00F97046" w:rsidRDefault="00883174" w:rsidP="00883174">
      <w:pPr>
        <w:pStyle w:val="Heading3"/>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310" w:name="_Toc473473213"/>
      <w:bookmarkStart w:id="311" w:name="_Toc473478251"/>
      <w:bookmarkStart w:id="312" w:name="_Toc473484195"/>
      <w:bookmarkStart w:id="313" w:name="_Toc473484340"/>
      <w:bookmarkStart w:id="314" w:name="_Toc474362715"/>
      <w:bookmarkStart w:id="315" w:name="_Toc503108832"/>
      <w:r w:rsidRPr="00F97046">
        <w:rPr>
          <w:rFonts w:ascii="Times New Roman" w:hAnsi="Times New Roman" w:cs="Times New Roman"/>
          <w:b/>
          <w:color w:val="auto"/>
          <w:sz w:val="26"/>
          <w:szCs w:val="26"/>
        </w:rPr>
        <w:t>5.2.1 Kết quả đạt được</w:t>
      </w:r>
      <w:bookmarkEnd w:id="310"/>
      <w:bookmarkEnd w:id="311"/>
      <w:bookmarkEnd w:id="312"/>
      <w:bookmarkEnd w:id="313"/>
      <w:bookmarkEnd w:id="314"/>
      <w:bookmarkEnd w:id="315"/>
    </w:p>
    <w:p w14:paraId="1D6277DF" w14:textId="77777777" w:rsidR="00883174" w:rsidRPr="00F97046" w:rsidRDefault="00883174" w:rsidP="00883174">
      <w:pPr>
        <w:pStyle w:val="ListParagraph"/>
        <w:numPr>
          <w:ilvl w:val="0"/>
          <w:numId w:val="40"/>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Sau quá trình thực hiện đề tài, nhóm đã cho ra đời một mô hình Quadcopter tương đối hoàn chỉnh, có thể bay được ở hai chế độ: điều khiển bằng tay hoặc tự động.</w:t>
      </w:r>
    </w:p>
    <w:p w14:paraId="659D62A0" w14:textId="77777777" w:rsidR="00883174" w:rsidRPr="00F97046" w:rsidRDefault="00883174" w:rsidP="00883174">
      <w:pPr>
        <w:pStyle w:val="ListParagraph"/>
        <w:numPr>
          <w:ilvl w:val="0"/>
          <w:numId w:val="40"/>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Nhóm đã tích lũy thêm được kiến thức về lập trình C, C++. Nhóm cũng đã có cơ hội nghiên cứu và hiểu sâu hơn về các kiến thức về các MCU, CPU, Embedded System…Đồng thời, nhóm đã nghiên cứu và nắm bắt một cách tổng thể về máy bay không người lái nói chung và máy bay quadcopter nói riêng, nắm bắt được nguyên lý bay, các mô hình toán học của hệ thống, khí động lực học…</w:t>
      </w:r>
    </w:p>
    <w:p w14:paraId="61DD924D" w14:textId="192D75DB" w:rsidR="00883174" w:rsidRPr="00F97046" w:rsidRDefault="00883174" w:rsidP="00883174">
      <w:pPr>
        <w:pStyle w:val="Heading3"/>
        <w:spacing w:line="360" w:lineRule="auto"/>
        <w:jc w:val="both"/>
        <w:rPr>
          <w:rFonts w:ascii="Times New Roman" w:hAnsi="Times New Roman" w:cs="Times New Roman"/>
          <w:b/>
          <w:color w:val="auto"/>
          <w:sz w:val="26"/>
          <w:szCs w:val="26"/>
        </w:rPr>
      </w:pPr>
      <w:r w:rsidRPr="00F97046">
        <w:rPr>
          <w:rFonts w:ascii="Times New Roman" w:hAnsi="Times New Roman" w:cs="Times New Roman"/>
          <w:b/>
          <w:color w:val="auto"/>
          <w:sz w:val="26"/>
          <w:szCs w:val="26"/>
        </w:rPr>
        <w:t xml:space="preserve">     </w:t>
      </w:r>
      <w:bookmarkStart w:id="316" w:name="_Toc473473214"/>
      <w:bookmarkStart w:id="317" w:name="_Toc473478252"/>
      <w:bookmarkStart w:id="318" w:name="_Toc473484196"/>
      <w:bookmarkStart w:id="319" w:name="_Toc473484341"/>
      <w:bookmarkStart w:id="320" w:name="_Toc474362716"/>
      <w:bookmarkStart w:id="321" w:name="_Toc503108833"/>
      <w:r w:rsidRPr="00F97046">
        <w:rPr>
          <w:rFonts w:ascii="Times New Roman" w:hAnsi="Times New Roman" w:cs="Times New Roman"/>
          <w:b/>
          <w:color w:val="auto"/>
          <w:sz w:val="26"/>
          <w:szCs w:val="26"/>
        </w:rPr>
        <w:t>5.2.2 Kết quả chưa đạt được</w:t>
      </w:r>
      <w:bookmarkEnd w:id="316"/>
      <w:bookmarkEnd w:id="317"/>
      <w:bookmarkEnd w:id="318"/>
      <w:bookmarkEnd w:id="319"/>
      <w:bookmarkEnd w:id="320"/>
      <w:bookmarkEnd w:id="321"/>
    </w:p>
    <w:p w14:paraId="0C428FAF" w14:textId="77777777" w:rsidR="00883174" w:rsidRPr="00F97046" w:rsidRDefault="00883174" w:rsidP="00DE0C7F">
      <w:pPr>
        <w:spacing w:line="360" w:lineRule="auto"/>
        <w:ind w:left="720"/>
        <w:jc w:val="both"/>
        <w:rPr>
          <w:rFonts w:ascii="Times New Roman" w:hAnsi="Times New Roman"/>
          <w:sz w:val="26"/>
          <w:szCs w:val="26"/>
        </w:rPr>
      </w:pPr>
      <w:r w:rsidRPr="00F97046">
        <w:rPr>
          <w:rFonts w:ascii="Times New Roman" w:hAnsi="Times New Roman"/>
          <w:sz w:val="26"/>
          <w:szCs w:val="26"/>
        </w:rPr>
        <w:t>Bên cạnh những kết quả đạt được, đề tài vẫn còn tồn tại một số hạn chế cần được khắc phục:</w:t>
      </w:r>
    </w:p>
    <w:p w14:paraId="708EDBC7" w14:textId="51C6749C" w:rsidR="00883174" w:rsidRPr="00F97046" w:rsidRDefault="00883174" w:rsidP="00DE0C7F">
      <w:pPr>
        <w:numPr>
          <w:ilvl w:val="0"/>
          <w:numId w:val="14"/>
        </w:numPr>
        <w:spacing w:line="360" w:lineRule="auto"/>
        <w:jc w:val="both"/>
        <w:rPr>
          <w:rFonts w:ascii="Times New Roman" w:hAnsi="Times New Roman"/>
          <w:sz w:val="26"/>
          <w:szCs w:val="26"/>
        </w:rPr>
      </w:pPr>
      <w:r w:rsidRPr="00F97046">
        <w:rPr>
          <w:rFonts w:ascii="Times New Roman" w:hAnsi="Times New Roman"/>
          <w:sz w:val="26"/>
          <w:szCs w:val="26"/>
        </w:rPr>
        <w:t xml:space="preserve">Bộ khung bằng nhựa nên có khối lượng tương đối lớn. </w:t>
      </w:r>
      <w:r w:rsidR="00AD69F4" w:rsidRPr="00F97046">
        <w:rPr>
          <w:rFonts w:ascii="Times New Roman" w:hAnsi="Times New Roman"/>
          <w:sz w:val="26"/>
          <w:szCs w:val="26"/>
        </w:rPr>
        <w:t xml:space="preserve">Để </w:t>
      </w:r>
      <w:r w:rsidRPr="00F97046">
        <w:rPr>
          <w:rFonts w:ascii="Times New Roman" w:hAnsi="Times New Roman"/>
          <w:sz w:val="26"/>
          <w:szCs w:val="26"/>
        </w:rPr>
        <w:t xml:space="preserve">khắc phục </w:t>
      </w:r>
      <w:r w:rsidR="00AD69F4" w:rsidRPr="00F97046">
        <w:rPr>
          <w:rFonts w:ascii="Times New Roman" w:hAnsi="Times New Roman"/>
          <w:sz w:val="26"/>
          <w:szCs w:val="26"/>
        </w:rPr>
        <w:t xml:space="preserve">vấn đề này, nhóm đề ra giải pháp </w:t>
      </w:r>
      <w:r w:rsidRPr="00F97046">
        <w:rPr>
          <w:rFonts w:ascii="Times New Roman" w:hAnsi="Times New Roman"/>
          <w:sz w:val="26"/>
          <w:szCs w:val="26"/>
        </w:rPr>
        <w:t>là chế tạo một bộ khung bằng chất liệu sợi carbon hoặc nhôm để có khối lượng nhỏ hơn.</w:t>
      </w:r>
    </w:p>
    <w:p w14:paraId="33924BC4" w14:textId="1CEA52CC" w:rsidR="00883174" w:rsidRPr="00F97046" w:rsidRDefault="00883174" w:rsidP="00DE0C7F">
      <w:pPr>
        <w:numPr>
          <w:ilvl w:val="0"/>
          <w:numId w:val="14"/>
        </w:numPr>
        <w:spacing w:line="360" w:lineRule="auto"/>
        <w:jc w:val="both"/>
        <w:rPr>
          <w:rFonts w:ascii="Times New Roman" w:hAnsi="Times New Roman"/>
          <w:sz w:val="26"/>
          <w:szCs w:val="26"/>
        </w:rPr>
      </w:pPr>
      <w:r w:rsidRPr="00F97046">
        <w:rPr>
          <w:rFonts w:ascii="Times New Roman" w:hAnsi="Times New Roman"/>
          <w:sz w:val="26"/>
          <w:szCs w:val="26"/>
        </w:rPr>
        <w:t>Thời gian bay tương đối ngắn. Có thể khắc phục được điều này bằng cách dùng pin có dung lượng cao hơn, thay đổi động cơ có công suất tiêu thụ thấp hơn. Việc giảm khối lượng máy bay cũng góp phần không nhỏ trong việc tăng thời gian bay.</w:t>
      </w:r>
    </w:p>
    <w:p w14:paraId="0E717C64" w14:textId="38BE7938" w:rsidR="00883174" w:rsidRPr="00F97046" w:rsidRDefault="00AD69F4" w:rsidP="00DE0C7F">
      <w:pPr>
        <w:numPr>
          <w:ilvl w:val="0"/>
          <w:numId w:val="14"/>
        </w:numPr>
        <w:spacing w:line="360" w:lineRule="auto"/>
        <w:jc w:val="both"/>
        <w:rPr>
          <w:rFonts w:ascii="Times New Roman" w:hAnsi="Times New Roman"/>
          <w:sz w:val="26"/>
          <w:szCs w:val="26"/>
        </w:rPr>
      </w:pPr>
      <w:r w:rsidRPr="00F97046">
        <w:rPr>
          <w:rFonts w:ascii="Times New Roman" w:hAnsi="Times New Roman"/>
          <w:sz w:val="26"/>
          <w:szCs w:val="26"/>
        </w:rPr>
        <w:t>Thỉnh thoảng</w:t>
      </w:r>
      <w:r w:rsidR="00883174" w:rsidRPr="00F97046">
        <w:rPr>
          <w:rFonts w:ascii="Times New Roman" w:hAnsi="Times New Roman"/>
          <w:sz w:val="26"/>
          <w:szCs w:val="26"/>
        </w:rPr>
        <w:t xml:space="preserve"> xảy ra hiện tượng mất dữ liệu và đôi khi kết nối thiếu ổn định</w:t>
      </w:r>
      <w:r w:rsidRPr="00F97046">
        <w:rPr>
          <w:rFonts w:ascii="Times New Roman" w:hAnsi="Times New Roman"/>
          <w:sz w:val="26"/>
          <w:szCs w:val="26"/>
        </w:rPr>
        <w:t xml:space="preserve"> do bộ điều khiển được nhóm chế tạo</w:t>
      </w:r>
      <w:r w:rsidR="00883174" w:rsidRPr="00F97046">
        <w:rPr>
          <w:rFonts w:ascii="Times New Roman" w:hAnsi="Times New Roman"/>
          <w:sz w:val="26"/>
          <w:szCs w:val="26"/>
        </w:rPr>
        <w:t>.</w:t>
      </w:r>
      <w:r w:rsidRPr="00F97046">
        <w:rPr>
          <w:rFonts w:ascii="Times New Roman" w:hAnsi="Times New Roman"/>
          <w:sz w:val="26"/>
          <w:szCs w:val="26"/>
        </w:rPr>
        <w:t xml:space="preserve"> </w:t>
      </w:r>
    </w:p>
    <w:p w14:paraId="2A4FD4E0" w14:textId="5DD6363D" w:rsidR="00DE0C7F" w:rsidRPr="00F97046" w:rsidRDefault="00883174" w:rsidP="00AD69F4">
      <w:pPr>
        <w:pStyle w:val="ListParagraph"/>
        <w:numPr>
          <w:ilvl w:val="0"/>
          <w:numId w:val="14"/>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Nhóm đã cố gắng khắc phục sai số GPS nhưng độ chính xác của GPS chưa như mong muốn.</w:t>
      </w:r>
    </w:p>
    <w:p w14:paraId="74DBAE40" w14:textId="77777777" w:rsidR="00DE0C7F" w:rsidRPr="00F97046" w:rsidRDefault="00DE0C7F" w:rsidP="00AD69F4">
      <w:pPr>
        <w:pStyle w:val="ListParagraph"/>
        <w:spacing w:line="360" w:lineRule="auto"/>
        <w:ind w:left="729"/>
        <w:jc w:val="both"/>
        <w:rPr>
          <w:rFonts w:ascii="Times New Roman" w:hAnsi="Times New Roman" w:cs="Times New Roman"/>
          <w:sz w:val="26"/>
          <w:szCs w:val="26"/>
        </w:rPr>
      </w:pPr>
    </w:p>
    <w:p w14:paraId="35B4EA2C" w14:textId="77777777" w:rsidR="00883174" w:rsidRPr="00F97046" w:rsidRDefault="00883174" w:rsidP="00DE0C7F">
      <w:pPr>
        <w:pStyle w:val="Heading2"/>
        <w:spacing w:line="360" w:lineRule="auto"/>
        <w:rPr>
          <w:rFonts w:ascii="Times New Roman" w:hAnsi="Times New Roman" w:cs="Times New Roman"/>
          <w:b/>
          <w:color w:val="000000" w:themeColor="text1"/>
        </w:rPr>
      </w:pPr>
      <w:bookmarkStart w:id="322" w:name="_Toc473473215"/>
      <w:bookmarkStart w:id="323" w:name="_Toc473478253"/>
      <w:bookmarkStart w:id="324" w:name="_Toc473484197"/>
      <w:bookmarkStart w:id="325" w:name="_Toc473484342"/>
      <w:bookmarkStart w:id="326" w:name="_Toc474362717"/>
      <w:bookmarkStart w:id="327" w:name="_Toc503108834"/>
      <w:r w:rsidRPr="00F97046">
        <w:rPr>
          <w:rFonts w:ascii="Times New Roman" w:hAnsi="Times New Roman" w:cs="Times New Roman"/>
          <w:b/>
          <w:color w:val="000000" w:themeColor="text1"/>
        </w:rPr>
        <w:lastRenderedPageBreak/>
        <w:t>5.3 Hướng phát triển</w:t>
      </w:r>
      <w:bookmarkEnd w:id="322"/>
      <w:bookmarkEnd w:id="323"/>
      <w:bookmarkEnd w:id="324"/>
      <w:bookmarkEnd w:id="325"/>
      <w:bookmarkEnd w:id="326"/>
      <w:bookmarkEnd w:id="327"/>
      <w:r w:rsidRPr="00F97046">
        <w:rPr>
          <w:rFonts w:ascii="Times New Roman" w:hAnsi="Times New Roman" w:cs="Times New Roman"/>
          <w:b/>
          <w:color w:val="000000" w:themeColor="text1"/>
        </w:rPr>
        <w:t xml:space="preserve"> </w:t>
      </w:r>
    </w:p>
    <w:p w14:paraId="78885793" w14:textId="77777777" w:rsidR="00883174" w:rsidRPr="00F97046" w:rsidRDefault="00883174" w:rsidP="00DE0C7F">
      <w:pPr>
        <w:spacing w:line="360" w:lineRule="auto"/>
        <w:jc w:val="both"/>
        <w:rPr>
          <w:rFonts w:ascii="Times New Roman" w:hAnsi="Times New Roman"/>
          <w:sz w:val="26"/>
          <w:szCs w:val="26"/>
        </w:rPr>
      </w:pPr>
      <w:r w:rsidRPr="00F97046">
        <w:rPr>
          <w:rFonts w:ascii="Times New Roman" w:hAnsi="Times New Roman"/>
          <w:sz w:val="26"/>
          <w:szCs w:val="26"/>
        </w:rPr>
        <w:t xml:space="preserve">     Phát triển Quadcopter và đưa vào ứng dụng thực tế là một việc làm cấp bách và hoàn toàn có thể thực hiện thành công. Từ mô hình hiện tại, nhóm có hai hướng phát triển như:</w:t>
      </w:r>
    </w:p>
    <w:p w14:paraId="21948815" w14:textId="77777777" w:rsidR="00883174" w:rsidRPr="00F97046" w:rsidRDefault="00883174" w:rsidP="00DE0C7F">
      <w:pPr>
        <w:pStyle w:val="ListParagraph"/>
        <w:numPr>
          <w:ilvl w:val="0"/>
          <w:numId w:val="15"/>
        </w:numPr>
        <w:spacing w:line="360" w:lineRule="auto"/>
        <w:jc w:val="both"/>
        <w:rPr>
          <w:rFonts w:ascii="Times New Roman" w:hAnsi="Times New Roman" w:cs="Times New Roman"/>
          <w:sz w:val="26"/>
          <w:szCs w:val="26"/>
        </w:rPr>
      </w:pPr>
      <w:r w:rsidRPr="00F97046">
        <w:rPr>
          <w:rFonts w:ascii="Times New Roman" w:hAnsi="Times New Roman" w:cs="Times New Roman"/>
          <w:sz w:val="26"/>
          <w:szCs w:val="26"/>
        </w:rPr>
        <w:t>Trang bị thêm camera cho Quadcopter để có thể trở thành flycam, ghi lại hình ảnh trong quá trình di chuyển, phục vụ các công việc tìm kiếm và do thám.</w:t>
      </w:r>
    </w:p>
    <w:p w14:paraId="5A3553D6" w14:textId="77777777" w:rsidR="00883174" w:rsidRPr="00F97046" w:rsidRDefault="00883174" w:rsidP="0003517F">
      <w:pPr>
        <w:pStyle w:val="ListParagraph"/>
        <w:numPr>
          <w:ilvl w:val="0"/>
          <w:numId w:val="15"/>
        </w:numPr>
        <w:spacing w:line="360" w:lineRule="auto"/>
        <w:jc w:val="both"/>
        <w:rPr>
          <w:rFonts w:ascii="Times New Roman" w:hAnsi="Times New Roman" w:cs="Times New Roman"/>
        </w:rPr>
      </w:pPr>
      <w:r w:rsidRPr="00F97046">
        <w:rPr>
          <w:rFonts w:ascii="Times New Roman" w:hAnsi="Times New Roman" w:cs="Times New Roman"/>
          <w:sz w:val="26"/>
          <w:szCs w:val="26"/>
        </w:rPr>
        <w:t>Phát triển thêm việc tích hợp và định vị GPS, giải quyết bài toán năng lượng trên Quadcopter để phát triển hệ thống giao hàng.</w:t>
      </w:r>
    </w:p>
    <w:p w14:paraId="356A4C65" w14:textId="5A7A2139" w:rsidR="00526666" w:rsidRPr="00F97046" w:rsidRDefault="00526666" w:rsidP="00883174">
      <w:pPr>
        <w:spacing w:after="200" w:line="360" w:lineRule="auto"/>
        <w:rPr>
          <w:rFonts w:ascii="Times New Roman" w:hAnsi="Times New Roman"/>
          <w:sz w:val="26"/>
          <w:szCs w:val="26"/>
        </w:rPr>
      </w:pPr>
    </w:p>
    <w:p w14:paraId="4A019D67" w14:textId="77777777" w:rsidR="00462FCF" w:rsidRPr="00F97046" w:rsidRDefault="00462FCF" w:rsidP="00E1174D">
      <w:pPr>
        <w:spacing w:line="360" w:lineRule="auto"/>
        <w:rPr>
          <w:rFonts w:ascii="Times New Roman" w:hAnsi="Times New Roman"/>
        </w:rPr>
      </w:pPr>
    </w:p>
    <w:p w14:paraId="3B0042AC" w14:textId="77777777" w:rsidR="00113282" w:rsidRPr="00F97046" w:rsidRDefault="00113282" w:rsidP="00E1174D">
      <w:pPr>
        <w:spacing w:line="360" w:lineRule="auto"/>
        <w:rPr>
          <w:rFonts w:ascii="Times New Roman" w:hAnsi="Times New Roman"/>
        </w:rPr>
      </w:pPr>
    </w:p>
    <w:p w14:paraId="140A9A8D" w14:textId="77777777" w:rsidR="00113282" w:rsidRPr="00F97046" w:rsidRDefault="00113282" w:rsidP="00E1174D">
      <w:pPr>
        <w:spacing w:line="360" w:lineRule="auto"/>
        <w:rPr>
          <w:rFonts w:ascii="Times New Roman" w:hAnsi="Times New Roman"/>
        </w:rPr>
      </w:pPr>
    </w:p>
    <w:p w14:paraId="75D7D36F" w14:textId="77777777" w:rsidR="00113282" w:rsidRPr="00F97046" w:rsidRDefault="00113282" w:rsidP="00E1174D">
      <w:pPr>
        <w:spacing w:line="360" w:lineRule="auto"/>
        <w:rPr>
          <w:rFonts w:ascii="Times New Roman" w:hAnsi="Times New Roman"/>
        </w:rPr>
      </w:pPr>
    </w:p>
    <w:p w14:paraId="73D73CB6" w14:textId="77777777" w:rsidR="001A4B27" w:rsidRPr="00F97046" w:rsidRDefault="001A4B27" w:rsidP="00E1174D">
      <w:pPr>
        <w:spacing w:line="360" w:lineRule="auto"/>
        <w:rPr>
          <w:rFonts w:ascii="Times New Roman" w:hAnsi="Times New Roman"/>
        </w:rPr>
      </w:pPr>
    </w:p>
    <w:p w14:paraId="234107D5" w14:textId="77777777" w:rsidR="001A4B27" w:rsidRPr="00F97046" w:rsidRDefault="001A4B27" w:rsidP="00E1174D">
      <w:pPr>
        <w:spacing w:line="360" w:lineRule="auto"/>
        <w:rPr>
          <w:rFonts w:ascii="Times New Roman" w:hAnsi="Times New Roman"/>
        </w:rPr>
      </w:pPr>
    </w:p>
    <w:p w14:paraId="10D637A5" w14:textId="77777777" w:rsidR="001A4B27" w:rsidRPr="00F97046" w:rsidRDefault="001A4B27" w:rsidP="00E1174D">
      <w:pPr>
        <w:spacing w:line="360" w:lineRule="auto"/>
        <w:rPr>
          <w:rFonts w:ascii="Times New Roman" w:hAnsi="Times New Roman"/>
        </w:rPr>
      </w:pPr>
    </w:p>
    <w:p w14:paraId="0E1F9CC1" w14:textId="77777777" w:rsidR="000E7B89" w:rsidRPr="00F97046" w:rsidRDefault="000E7B89" w:rsidP="008A0BAE">
      <w:pPr>
        <w:pStyle w:val="Heading1"/>
        <w:spacing w:line="360" w:lineRule="auto"/>
        <w:rPr>
          <w:rFonts w:ascii="Times New Roman" w:hAnsi="Times New Roman" w:cs="Times New Roman"/>
          <w:b/>
          <w:color w:val="auto"/>
          <w:sz w:val="26"/>
          <w:szCs w:val="26"/>
        </w:rPr>
      </w:pPr>
      <w:r w:rsidRPr="00F97046">
        <w:rPr>
          <w:rFonts w:ascii="Times New Roman" w:hAnsi="Times New Roman" w:cs="Times New Roman"/>
          <w:b/>
          <w:color w:val="auto"/>
          <w:sz w:val="26"/>
          <w:szCs w:val="26"/>
        </w:rPr>
        <w:br w:type="page"/>
      </w:r>
    </w:p>
    <w:p w14:paraId="6DDF1EAE" w14:textId="145573F3" w:rsidR="00113282" w:rsidRPr="00F97046" w:rsidRDefault="00113282" w:rsidP="00DE0C7F">
      <w:pPr>
        <w:pStyle w:val="Heading1"/>
        <w:spacing w:line="360" w:lineRule="auto"/>
        <w:jc w:val="center"/>
        <w:rPr>
          <w:rFonts w:ascii="Times New Roman" w:hAnsi="Times New Roman" w:cs="Times New Roman"/>
          <w:b/>
          <w:color w:val="auto"/>
          <w:sz w:val="28"/>
          <w:szCs w:val="26"/>
        </w:rPr>
      </w:pPr>
      <w:bookmarkStart w:id="328" w:name="_Toc473484198"/>
      <w:bookmarkStart w:id="329" w:name="_Toc473484343"/>
      <w:bookmarkStart w:id="330" w:name="_Toc474362718"/>
      <w:bookmarkStart w:id="331" w:name="_Toc503108835"/>
      <w:r w:rsidRPr="00F97046">
        <w:rPr>
          <w:rFonts w:ascii="Times New Roman" w:hAnsi="Times New Roman" w:cs="Times New Roman"/>
          <w:b/>
          <w:color w:val="auto"/>
          <w:sz w:val="28"/>
          <w:szCs w:val="26"/>
        </w:rPr>
        <w:lastRenderedPageBreak/>
        <w:t>TÀI LIỆU THAM KHẢO</w:t>
      </w:r>
      <w:bookmarkEnd w:id="328"/>
      <w:bookmarkEnd w:id="329"/>
      <w:r w:rsidR="00DE0C7F" w:rsidRPr="00F97046">
        <w:rPr>
          <w:rFonts w:ascii="Times New Roman" w:hAnsi="Times New Roman" w:cs="Times New Roman"/>
          <w:b/>
          <w:color w:val="auto"/>
          <w:sz w:val="28"/>
          <w:szCs w:val="26"/>
        </w:rPr>
        <w:t xml:space="preserve"> TRONG BÁO CÁO</w:t>
      </w:r>
      <w:bookmarkEnd w:id="330"/>
      <w:bookmarkEnd w:id="331"/>
    </w:p>
    <w:p w14:paraId="302EDD7F" w14:textId="77777777" w:rsidR="008E4466" w:rsidRPr="00F97046" w:rsidRDefault="008E4466" w:rsidP="00DE0C7F">
      <w:pPr>
        <w:pStyle w:val="Noidung"/>
        <w:ind w:firstLine="0"/>
        <w:rPr>
          <w:b/>
        </w:rPr>
      </w:pPr>
      <w:r w:rsidRPr="00F97046">
        <w:rPr>
          <w:b/>
        </w:rPr>
        <w:t>Tiếng Việt:</w:t>
      </w:r>
    </w:p>
    <w:p w14:paraId="10F42582" w14:textId="12E1AB1B" w:rsidR="008E4466" w:rsidRPr="00F97046" w:rsidRDefault="008E4466" w:rsidP="0003517F">
      <w:pPr>
        <w:pStyle w:val="Noidung"/>
        <w:ind w:firstLine="0"/>
      </w:pPr>
      <w:r w:rsidRPr="00F97046">
        <w:rPr>
          <w:rStyle w:val="Strong"/>
          <w:b w:val="0"/>
          <w:lang w:eastAsia="vi-VN"/>
        </w:rPr>
        <w:t>[1] Hoàng Minh Sơn</w:t>
      </w:r>
      <w:r w:rsidRPr="00F97046">
        <w:rPr>
          <w:b/>
          <w:lang w:eastAsia="vi-VN"/>
        </w:rPr>
        <w:t>,</w:t>
      </w:r>
      <w:r w:rsidRPr="00F97046">
        <w:rPr>
          <w:lang w:eastAsia="vi-VN"/>
        </w:rPr>
        <w:t xml:space="preserve"> </w:t>
      </w:r>
      <w:r w:rsidRPr="00F97046">
        <w:rPr>
          <w:i/>
          <w:lang w:eastAsia="vi-VN"/>
        </w:rPr>
        <w:t>Một số phương pháp chỉnh định lại các tham số PI/PID trong vòng kín</w:t>
      </w:r>
      <w:r w:rsidRPr="00F97046">
        <w:rPr>
          <w:lang w:eastAsia="vi-VN"/>
        </w:rPr>
        <w:t>, Chuyên san Kỹ thuật Điều khiển Tự động (số 6), Tạp chí Tự động hóa ngày nay, 2007.</w:t>
      </w:r>
    </w:p>
    <w:p w14:paraId="014FB3F0" w14:textId="766DE2ED" w:rsidR="008E4466" w:rsidRPr="00F97046" w:rsidRDefault="008E4466" w:rsidP="00131B8F">
      <w:pPr>
        <w:pStyle w:val="Noidung"/>
        <w:ind w:firstLine="0"/>
      </w:pPr>
      <w:r w:rsidRPr="00F97046">
        <w:t xml:space="preserve">[2] Nguyễn Thị Phương Hà, Huỳnh Thái Hoàng, </w:t>
      </w:r>
      <w:r w:rsidRPr="00F97046">
        <w:rPr>
          <w:i/>
        </w:rPr>
        <w:t>Lý thuyết điều khiển tự động</w:t>
      </w:r>
      <w:r w:rsidRPr="00F97046">
        <w:t>, Nhà xuất bản Đại học Quốc gia TP. Hồ Chí Minh, 2005.</w:t>
      </w:r>
    </w:p>
    <w:p w14:paraId="23A8FB5D" w14:textId="060E1E16" w:rsidR="00DE372C" w:rsidRPr="00F97046" w:rsidRDefault="008E4466" w:rsidP="00131B8F">
      <w:pPr>
        <w:spacing w:line="360" w:lineRule="auto"/>
        <w:rPr>
          <w:rFonts w:ascii="Times New Roman" w:hAnsi="Times New Roman"/>
          <w:b/>
          <w:sz w:val="26"/>
          <w:szCs w:val="26"/>
        </w:rPr>
      </w:pPr>
      <w:r w:rsidRPr="00F97046">
        <w:rPr>
          <w:rFonts w:ascii="Times New Roman" w:hAnsi="Times New Roman"/>
          <w:b/>
          <w:sz w:val="26"/>
          <w:szCs w:val="26"/>
        </w:rPr>
        <w:t>Tiếng Anh:</w:t>
      </w:r>
    </w:p>
    <w:p w14:paraId="24BFE5E5" w14:textId="2F36FBEC" w:rsidR="009F0A99" w:rsidRPr="00F97046" w:rsidRDefault="008E4466" w:rsidP="00131B8F">
      <w:pPr>
        <w:spacing w:line="360" w:lineRule="auto"/>
        <w:rPr>
          <w:rFonts w:ascii="Times New Roman" w:hAnsi="Times New Roman"/>
          <w:sz w:val="26"/>
          <w:szCs w:val="26"/>
        </w:rPr>
      </w:pPr>
      <w:r w:rsidRPr="00F97046">
        <w:rPr>
          <w:rFonts w:ascii="Times New Roman" w:hAnsi="Times New Roman"/>
          <w:sz w:val="26"/>
          <w:szCs w:val="26"/>
        </w:rPr>
        <w:t xml:space="preserve">[1] M.H. Ang, Jr, V.D. Tourassis, </w:t>
      </w:r>
      <w:r w:rsidR="001B6009" w:rsidRPr="00F97046">
        <w:rPr>
          <w:rFonts w:ascii="Times New Roman" w:hAnsi="Times New Roman"/>
          <w:i/>
          <w:sz w:val="26"/>
          <w:szCs w:val="26"/>
        </w:rPr>
        <w:t>S</w:t>
      </w:r>
      <w:r w:rsidR="009F0A99" w:rsidRPr="00F97046">
        <w:rPr>
          <w:rFonts w:ascii="Times New Roman" w:hAnsi="Times New Roman"/>
          <w:i/>
          <w:sz w:val="26"/>
          <w:szCs w:val="26"/>
        </w:rPr>
        <w:t>ingularities of Eu</w:t>
      </w:r>
      <w:r w:rsidR="00DE372C" w:rsidRPr="00F97046">
        <w:rPr>
          <w:rFonts w:ascii="Times New Roman" w:hAnsi="Times New Roman"/>
          <w:i/>
          <w:sz w:val="26"/>
          <w:szCs w:val="26"/>
        </w:rPr>
        <w:t>ler and R</w:t>
      </w:r>
      <w:r w:rsidR="009F0A99" w:rsidRPr="00F97046">
        <w:rPr>
          <w:rFonts w:ascii="Times New Roman" w:hAnsi="Times New Roman"/>
          <w:i/>
          <w:sz w:val="26"/>
          <w:szCs w:val="26"/>
        </w:rPr>
        <w:t>oll</w:t>
      </w:r>
      <w:r w:rsidR="00DE372C" w:rsidRPr="00F97046">
        <w:rPr>
          <w:rFonts w:ascii="Times New Roman" w:hAnsi="Times New Roman"/>
          <w:i/>
          <w:sz w:val="26"/>
          <w:szCs w:val="26"/>
        </w:rPr>
        <w:t xml:space="preserve"> – P</w:t>
      </w:r>
      <w:r w:rsidR="009F0A99" w:rsidRPr="00F97046">
        <w:rPr>
          <w:rFonts w:ascii="Times New Roman" w:hAnsi="Times New Roman"/>
          <w:i/>
          <w:sz w:val="26"/>
          <w:szCs w:val="26"/>
        </w:rPr>
        <w:t>itch</w:t>
      </w:r>
      <w:r w:rsidR="00DE372C" w:rsidRPr="00F97046">
        <w:rPr>
          <w:rFonts w:ascii="Times New Roman" w:hAnsi="Times New Roman"/>
          <w:i/>
          <w:sz w:val="26"/>
          <w:szCs w:val="26"/>
        </w:rPr>
        <w:t xml:space="preserve"> </w:t>
      </w:r>
      <w:r w:rsidR="009F0A99" w:rsidRPr="00F97046">
        <w:rPr>
          <w:rFonts w:ascii="Times New Roman" w:hAnsi="Times New Roman"/>
          <w:i/>
          <w:sz w:val="26"/>
          <w:szCs w:val="26"/>
        </w:rPr>
        <w:t>-</w:t>
      </w:r>
      <w:r w:rsidR="00DE372C" w:rsidRPr="00F97046">
        <w:rPr>
          <w:rFonts w:ascii="Times New Roman" w:hAnsi="Times New Roman"/>
          <w:i/>
          <w:sz w:val="26"/>
          <w:szCs w:val="26"/>
        </w:rPr>
        <w:t xml:space="preserve"> Y</w:t>
      </w:r>
      <w:r w:rsidR="009F0A99" w:rsidRPr="00F97046">
        <w:rPr>
          <w:rFonts w:ascii="Times New Roman" w:hAnsi="Times New Roman"/>
          <w:i/>
          <w:sz w:val="26"/>
          <w:szCs w:val="26"/>
        </w:rPr>
        <w:t>aw representations</w:t>
      </w:r>
      <w:r w:rsidR="009F0A99" w:rsidRPr="00F97046">
        <w:rPr>
          <w:rFonts w:ascii="Times New Roman" w:hAnsi="Times New Roman"/>
          <w:sz w:val="26"/>
          <w:szCs w:val="26"/>
        </w:rPr>
        <w:t>, Production A</w:t>
      </w:r>
      <w:r w:rsidR="000C2C48" w:rsidRPr="00F97046">
        <w:rPr>
          <w:rFonts w:ascii="Times New Roman" w:hAnsi="Times New Roman"/>
          <w:sz w:val="26"/>
          <w:szCs w:val="26"/>
        </w:rPr>
        <w:t>utomation Project</w:t>
      </w:r>
      <w:r w:rsidRPr="00F97046">
        <w:rPr>
          <w:rFonts w:ascii="Times New Roman" w:hAnsi="Times New Roman"/>
          <w:sz w:val="26"/>
          <w:szCs w:val="26"/>
        </w:rPr>
        <w:t>, 2007.</w:t>
      </w:r>
    </w:p>
    <w:p w14:paraId="70E34420" w14:textId="6B6B6599" w:rsidR="009750DC" w:rsidRPr="00F97046" w:rsidRDefault="00F95F3C" w:rsidP="00131B8F">
      <w:pPr>
        <w:spacing w:line="360" w:lineRule="auto"/>
        <w:rPr>
          <w:rFonts w:ascii="Times New Roman" w:hAnsi="Times New Roman"/>
          <w:sz w:val="26"/>
          <w:szCs w:val="26"/>
        </w:rPr>
      </w:pPr>
      <w:r w:rsidRPr="00F97046">
        <w:rPr>
          <w:rFonts w:ascii="Times New Roman" w:hAnsi="Times New Roman"/>
          <w:sz w:val="26"/>
          <w:szCs w:val="26"/>
        </w:rPr>
        <w:t xml:space="preserve">[2] </w:t>
      </w:r>
      <w:r w:rsidR="008E4466" w:rsidRPr="00F97046">
        <w:rPr>
          <w:rFonts w:ascii="Times New Roman" w:hAnsi="Times New Roman"/>
          <w:sz w:val="26"/>
          <w:szCs w:val="26"/>
        </w:rPr>
        <w:t xml:space="preserve">Atheer L. Salih, M. Moghavvemi, Haider A.F. Mohamed and Khalaf Sallom Gaeid, </w:t>
      </w:r>
      <w:r w:rsidRPr="00F97046">
        <w:rPr>
          <w:rFonts w:ascii="Times New Roman" w:hAnsi="Times New Roman"/>
          <w:i/>
          <w:sz w:val="26"/>
          <w:szCs w:val="26"/>
        </w:rPr>
        <w:t>Flight PID controller design for a UAV quadroto</w:t>
      </w:r>
      <w:r w:rsidR="008E4466" w:rsidRPr="00F97046">
        <w:rPr>
          <w:rFonts w:ascii="Times New Roman" w:hAnsi="Times New Roman"/>
          <w:sz w:val="26"/>
          <w:szCs w:val="26"/>
        </w:rPr>
        <w:t>, 2003.</w:t>
      </w:r>
    </w:p>
    <w:p w14:paraId="7EF2697D" w14:textId="34C5C9FC" w:rsidR="008E4466" w:rsidRPr="00F97046" w:rsidRDefault="00F800B4" w:rsidP="00131B8F">
      <w:pPr>
        <w:spacing w:line="360" w:lineRule="auto"/>
        <w:rPr>
          <w:rFonts w:ascii="Times New Roman" w:hAnsi="Times New Roman"/>
          <w:sz w:val="26"/>
          <w:szCs w:val="26"/>
        </w:rPr>
      </w:pPr>
      <w:r w:rsidRPr="00F97046">
        <w:rPr>
          <w:rFonts w:ascii="Times New Roman" w:hAnsi="Times New Roman"/>
          <w:sz w:val="26"/>
          <w:szCs w:val="26"/>
        </w:rPr>
        <w:t xml:space="preserve">[3] </w:t>
      </w:r>
      <w:r w:rsidR="008E4466" w:rsidRPr="00F97046">
        <w:rPr>
          <w:rFonts w:ascii="Times New Roman" w:hAnsi="Times New Roman"/>
          <w:sz w:val="26"/>
          <w:szCs w:val="26"/>
        </w:rPr>
        <w:t>Jose C. V. Junior, Julio C. De Paula, Gideon V. Learndro, Marilo C. Bonfim,</w:t>
      </w:r>
    </w:p>
    <w:p w14:paraId="59B979D5" w14:textId="44FC3CCA" w:rsidR="00F800B4" w:rsidRPr="00F97046" w:rsidRDefault="00F800B4" w:rsidP="00131B8F">
      <w:pPr>
        <w:spacing w:line="360" w:lineRule="auto"/>
        <w:rPr>
          <w:rFonts w:ascii="Times New Roman" w:hAnsi="Times New Roman"/>
          <w:sz w:val="26"/>
          <w:szCs w:val="26"/>
        </w:rPr>
      </w:pPr>
      <w:r w:rsidRPr="00F97046">
        <w:rPr>
          <w:rFonts w:ascii="Times New Roman" w:hAnsi="Times New Roman"/>
          <w:i/>
          <w:sz w:val="26"/>
          <w:szCs w:val="26"/>
        </w:rPr>
        <w:t>Stability Control of a Qu</w:t>
      </w:r>
      <w:r w:rsidR="008E4466" w:rsidRPr="00F97046">
        <w:rPr>
          <w:rFonts w:ascii="Times New Roman" w:hAnsi="Times New Roman"/>
          <w:i/>
          <w:sz w:val="26"/>
          <w:szCs w:val="26"/>
        </w:rPr>
        <w:t>ad-Rotor Using a PID Controller</w:t>
      </w:r>
      <w:r w:rsidR="008E4466" w:rsidRPr="00F97046">
        <w:rPr>
          <w:rFonts w:ascii="Times New Roman" w:hAnsi="Times New Roman"/>
          <w:sz w:val="26"/>
          <w:szCs w:val="26"/>
        </w:rPr>
        <w:t>, 2009.</w:t>
      </w:r>
    </w:p>
    <w:p w14:paraId="0543ABCF" w14:textId="01D46727" w:rsidR="008E4466" w:rsidRPr="00F97046" w:rsidRDefault="008E4466" w:rsidP="00131B8F">
      <w:pPr>
        <w:spacing w:line="360" w:lineRule="auto"/>
        <w:rPr>
          <w:rFonts w:ascii="Times New Roman" w:hAnsi="Times New Roman"/>
          <w:sz w:val="26"/>
          <w:szCs w:val="26"/>
        </w:rPr>
      </w:pPr>
      <w:r w:rsidRPr="00F97046">
        <w:rPr>
          <w:rFonts w:ascii="Times New Roman" w:hAnsi="Times New Roman"/>
          <w:sz w:val="26"/>
          <w:szCs w:val="26"/>
        </w:rPr>
        <w:t xml:space="preserve">[4] Matt Parker, Gerad Bottorff, </w:t>
      </w:r>
      <w:r w:rsidRPr="00F97046">
        <w:rPr>
          <w:rFonts w:ascii="Times New Roman" w:hAnsi="Times New Roman"/>
          <w:i/>
          <w:sz w:val="26"/>
          <w:szCs w:val="26"/>
        </w:rPr>
        <w:t>Quadcopter design</w:t>
      </w:r>
      <w:r w:rsidRPr="00F97046">
        <w:rPr>
          <w:rFonts w:ascii="Times New Roman" w:hAnsi="Times New Roman"/>
          <w:sz w:val="26"/>
          <w:szCs w:val="26"/>
        </w:rPr>
        <w:t>, Colorado State University, 2012.</w:t>
      </w:r>
    </w:p>
    <w:p w14:paraId="7717742C" w14:textId="5D88AAD2" w:rsidR="00EB5FE7" w:rsidRPr="00F97046" w:rsidRDefault="00EB5FE7" w:rsidP="00131B8F">
      <w:pPr>
        <w:spacing w:line="360" w:lineRule="auto"/>
        <w:rPr>
          <w:rFonts w:ascii="Times New Roman" w:hAnsi="Times New Roman"/>
          <w:sz w:val="26"/>
          <w:szCs w:val="26"/>
        </w:rPr>
      </w:pPr>
      <w:r w:rsidRPr="00F97046">
        <w:rPr>
          <w:rFonts w:ascii="Times New Roman" w:hAnsi="Times New Roman"/>
          <w:sz w:val="26"/>
          <w:szCs w:val="26"/>
        </w:rPr>
        <w:t>[5</w:t>
      </w:r>
      <w:r w:rsidR="009750DC" w:rsidRPr="00F97046">
        <w:rPr>
          <w:rFonts w:ascii="Times New Roman" w:hAnsi="Times New Roman"/>
          <w:sz w:val="26"/>
          <w:szCs w:val="26"/>
        </w:rPr>
        <w:t xml:space="preserve">] </w:t>
      </w:r>
      <w:r w:rsidRPr="00F97046">
        <w:rPr>
          <w:rFonts w:ascii="Times New Roman" w:hAnsi="Times New Roman"/>
          <w:sz w:val="26"/>
          <w:szCs w:val="26"/>
        </w:rPr>
        <w:t>Quadcopter overview.</w:t>
      </w:r>
    </w:p>
    <w:p w14:paraId="3B83C41C" w14:textId="3A88C344" w:rsidR="009750DC" w:rsidRPr="00F97046" w:rsidRDefault="00EB5FE7" w:rsidP="00131B8F">
      <w:pPr>
        <w:spacing w:line="360" w:lineRule="auto"/>
        <w:rPr>
          <w:rStyle w:val="Hyperlink"/>
          <w:rFonts w:ascii="Times New Roman" w:hAnsi="Times New Roman"/>
          <w:sz w:val="26"/>
          <w:szCs w:val="26"/>
        </w:rPr>
      </w:pPr>
      <w:r w:rsidRPr="00F97046">
        <w:rPr>
          <w:rFonts w:ascii="Times New Roman" w:hAnsi="Times New Roman"/>
          <w:sz w:val="26"/>
          <w:szCs w:val="26"/>
        </w:rPr>
        <w:t xml:space="preserve">      URL: </w:t>
      </w:r>
      <w:hyperlink r:id="rId16" w:history="1">
        <w:r w:rsidR="008E4466" w:rsidRPr="00F97046">
          <w:rPr>
            <w:rStyle w:val="Hyperlink"/>
            <w:rFonts w:ascii="Times New Roman" w:hAnsi="Times New Roman"/>
            <w:sz w:val="26"/>
            <w:szCs w:val="26"/>
          </w:rPr>
          <w:t>https://tqkhaicdt.wordpress.com/2016/05/13/mo-hinh-bay-Quadcopter-p1/</w:t>
        </w:r>
      </w:hyperlink>
    </w:p>
    <w:p w14:paraId="72E89F2F" w14:textId="77777777" w:rsidR="00EB5FE7" w:rsidRPr="00F97046" w:rsidRDefault="009634E4" w:rsidP="00131B8F">
      <w:pPr>
        <w:spacing w:line="360" w:lineRule="auto"/>
        <w:rPr>
          <w:rFonts w:ascii="Times New Roman" w:hAnsi="Times New Roman"/>
          <w:sz w:val="26"/>
          <w:szCs w:val="26"/>
        </w:rPr>
      </w:pPr>
      <w:r w:rsidRPr="00F97046">
        <w:rPr>
          <w:rFonts w:ascii="Times New Roman" w:hAnsi="Times New Roman"/>
          <w:sz w:val="26"/>
          <w:szCs w:val="26"/>
        </w:rPr>
        <w:t>[6</w:t>
      </w:r>
      <w:r w:rsidR="007A542E" w:rsidRPr="00F97046">
        <w:rPr>
          <w:rFonts w:ascii="Times New Roman" w:hAnsi="Times New Roman"/>
          <w:sz w:val="26"/>
          <w:szCs w:val="26"/>
        </w:rPr>
        <w:t xml:space="preserve">] </w:t>
      </w:r>
      <w:r w:rsidR="00EB5FE7" w:rsidRPr="00F97046">
        <w:rPr>
          <w:rFonts w:ascii="Times New Roman" w:hAnsi="Times New Roman"/>
          <w:sz w:val="26"/>
          <w:szCs w:val="26"/>
        </w:rPr>
        <w:t>RASPI overview:</w:t>
      </w:r>
    </w:p>
    <w:p w14:paraId="34D3B469" w14:textId="4FE2FA7F" w:rsidR="00253D73" w:rsidRPr="00F97046" w:rsidRDefault="00EB5FE7" w:rsidP="00131B8F">
      <w:pPr>
        <w:spacing w:line="360" w:lineRule="auto"/>
        <w:rPr>
          <w:rFonts w:ascii="Times New Roman" w:hAnsi="Times New Roman"/>
          <w:sz w:val="26"/>
          <w:szCs w:val="26"/>
        </w:rPr>
      </w:pPr>
      <w:r w:rsidRPr="00F97046">
        <w:rPr>
          <w:rFonts w:ascii="Times New Roman" w:hAnsi="Times New Roman"/>
          <w:sz w:val="26"/>
          <w:szCs w:val="26"/>
        </w:rPr>
        <w:t xml:space="preserve">      URL: </w:t>
      </w:r>
      <w:hyperlink r:id="rId17" w:history="1">
        <w:r w:rsidR="008E4466" w:rsidRPr="00F97046">
          <w:rPr>
            <w:rStyle w:val="Hyperlink"/>
            <w:rFonts w:ascii="Times New Roman" w:hAnsi="Times New Roman"/>
            <w:sz w:val="26"/>
            <w:szCs w:val="26"/>
          </w:rPr>
          <w:t>https://www.raspberrypi.org/forums/viewtopic.php?f=32&amp;t=119413</w:t>
        </w:r>
      </w:hyperlink>
    </w:p>
    <w:p w14:paraId="2C119868" w14:textId="77777777" w:rsidR="00EB5FE7" w:rsidRPr="00F97046" w:rsidRDefault="009634E4" w:rsidP="00131B8F">
      <w:pPr>
        <w:spacing w:line="360" w:lineRule="auto"/>
        <w:rPr>
          <w:rFonts w:ascii="Times New Roman" w:hAnsi="Times New Roman"/>
          <w:sz w:val="26"/>
          <w:szCs w:val="26"/>
        </w:rPr>
      </w:pPr>
      <w:r w:rsidRPr="00F97046">
        <w:rPr>
          <w:rFonts w:ascii="Times New Roman" w:hAnsi="Times New Roman"/>
          <w:sz w:val="26"/>
          <w:szCs w:val="26"/>
        </w:rPr>
        <w:t>[7</w:t>
      </w:r>
      <w:r w:rsidR="007A542E" w:rsidRPr="00F97046">
        <w:rPr>
          <w:rFonts w:ascii="Times New Roman" w:hAnsi="Times New Roman"/>
          <w:sz w:val="26"/>
          <w:szCs w:val="26"/>
        </w:rPr>
        <w:t xml:space="preserve">] </w:t>
      </w:r>
      <w:r w:rsidR="00EB5FE7" w:rsidRPr="00F97046">
        <w:rPr>
          <w:rFonts w:ascii="Times New Roman" w:hAnsi="Times New Roman"/>
          <w:sz w:val="26"/>
          <w:szCs w:val="26"/>
        </w:rPr>
        <w:t>SPI – I2C protocol.</w:t>
      </w:r>
    </w:p>
    <w:p w14:paraId="38BCF976" w14:textId="1A01ADDB" w:rsidR="007A542E" w:rsidRPr="00F97046" w:rsidRDefault="00EB5FE7" w:rsidP="00131B8F">
      <w:pPr>
        <w:spacing w:line="360" w:lineRule="auto"/>
        <w:rPr>
          <w:rFonts w:ascii="Times New Roman" w:hAnsi="Times New Roman"/>
          <w:sz w:val="26"/>
          <w:szCs w:val="26"/>
        </w:rPr>
      </w:pPr>
      <w:r w:rsidRPr="00F97046">
        <w:rPr>
          <w:rFonts w:ascii="Times New Roman" w:hAnsi="Times New Roman"/>
          <w:sz w:val="26"/>
          <w:szCs w:val="26"/>
        </w:rPr>
        <w:t xml:space="preserve">      URL: </w:t>
      </w:r>
      <w:hyperlink r:id="rId18" w:history="1">
        <w:r w:rsidR="008E4466" w:rsidRPr="00F97046">
          <w:rPr>
            <w:rStyle w:val="Hyperlink"/>
            <w:rFonts w:ascii="Times New Roman" w:hAnsi="Times New Roman"/>
            <w:sz w:val="26"/>
            <w:szCs w:val="26"/>
          </w:rPr>
          <w:t>https://learn.sparkfun.com/tutorials/raspberry-pi-spi-and-i2c-tutorial</w:t>
        </w:r>
      </w:hyperlink>
    </w:p>
    <w:p w14:paraId="394F2222" w14:textId="45EADA75" w:rsidR="00EB5FE7" w:rsidRPr="00F97046" w:rsidRDefault="009634E4" w:rsidP="00131B8F">
      <w:pPr>
        <w:spacing w:line="360" w:lineRule="auto"/>
        <w:rPr>
          <w:rFonts w:ascii="Times New Roman" w:hAnsi="Times New Roman"/>
          <w:sz w:val="26"/>
          <w:szCs w:val="26"/>
        </w:rPr>
      </w:pPr>
      <w:r w:rsidRPr="00F97046">
        <w:rPr>
          <w:rFonts w:ascii="Times New Roman" w:hAnsi="Times New Roman"/>
          <w:sz w:val="26"/>
          <w:szCs w:val="26"/>
        </w:rPr>
        <w:t>[8</w:t>
      </w:r>
      <w:r w:rsidR="002018F5" w:rsidRPr="00F97046">
        <w:rPr>
          <w:rFonts w:ascii="Times New Roman" w:hAnsi="Times New Roman"/>
          <w:sz w:val="26"/>
          <w:szCs w:val="26"/>
        </w:rPr>
        <w:t xml:space="preserve">] </w:t>
      </w:r>
      <w:r w:rsidR="00EB5FE7" w:rsidRPr="00F97046">
        <w:rPr>
          <w:rFonts w:ascii="Times New Roman" w:hAnsi="Times New Roman"/>
          <w:sz w:val="26"/>
          <w:szCs w:val="26"/>
        </w:rPr>
        <w:t>HTTP server – client.</w:t>
      </w:r>
    </w:p>
    <w:p w14:paraId="5851516F" w14:textId="0F1BA6F8" w:rsidR="00F27682" w:rsidRPr="00F97046" w:rsidRDefault="00EB5FE7" w:rsidP="00131B8F">
      <w:pPr>
        <w:spacing w:line="360" w:lineRule="auto"/>
        <w:rPr>
          <w:rFonts w:ascii="Times New Roman" w:hAnsi="Times New Roman"/>
        </w:rPr>
      </w:pPr>
      <w:r w:rsidRPr="00F97046">
        <w:rPr>
          <w:rFonts w:ascii="Times New Roman" w:hAnsi="Times New Roman"/>
          <w:sz w:val="26"/>
          <w:szCs w:val="26"/>
        </w:rPr>
        <w:t xml:space="preserve">      URL: </w:t>
      </w:r>
      <w:hyperlink r:id="rId19" w:history="1">
        <w:r w:rsidR="00131B8F" w:rsidRPr="00F97046">
          <w:rPr>
            <w:rStyle w:val="Hyperlink"/>
            <w:rFonts w:ascii="Times New Roman" w:hAnsi="Times New Roman"/>
            <w:sz w:val="26"/>
            <w:szCs w:val="26"/>
          </w:rPr>
          <w:t>http://www.jmarshall.com/easy/http/</w:t>
        </w:r>
      </w:hyperlink>
    </w:p>
    <w:p w14:paraId="2466A6FA" w14:textId="77777777" w:rsidR="00F27682" w:rsidRPr="00F97046" w:rsidRDefault="00F27682" w:rsidP="00F27682">
      <w:pPr>
        <w:rPr>
          <w:rFonts w:ascii="Times New Roman" w:hAnsi="Times New Roman"/>
        </w:rPr>
      </w:pPr>
    </w:p>
    <w:p w14:paraId="26B96184" w14:textId="77777777" w:rsidR="00F27682" w:rsidRPr="00F97046" w:rsidRDefault="00F27682" w:rsidP="00F27682">
      <w:pPr>
        <w:rPr>
          <w:rFonts w:ascii="Times New Roman" w:hAnsi="Times New Roman"/>
        </w:rPr>
      </w:pPr>
    </w:p>
    <w:p w14:paraId="36DFBB71" w14:textId="30DEC099" w:rsidR="00F27682" w:rsidRPr="00F97046" w:rsidRDefault="00F27682" w:rsidP="00F27682">
      <w:pPr>
        <w:rPr>
          <w:rFonts w:ascii="Times New Roman" w:hAnsi="Times New Roman"/>
        </w:rPr>
      </w:pPr>
    </w:p>
    <w:p w14:paraId="6C8F7789" w14:textId="56E9A752" w:rsidR="00F27682" w:rsidRPr="00F97046" w:rsidRDefault="00F27682" w:rsidP="00F27682">
      <w:pPr>
        <w:rPr>
          <w:rFonts w:ascii="Times New Roman" w:hAnsi="Times New Roman"/>
        </w:rPr>
      </w:pPr>
    </w:p>
    <w:p w14:paraId="5CC4EC00" w14:textId="5F8F4E7C" w:rsidR="003A492F" w:rsidRPr="00F97046" w:rsidRDefault="003A492F" w:rsidP="00F27682">
      <w:pPr>
        <w:jc w:val="center"/>
        <w:rPr>
          <w:rFonts w:ascii="Times New Roman" w:hAnsi="Times New Roman"/>
        </w:rPr>
      </w:pPr>
    </w:p>
    <w:sectPr w:rsidR="003A492F" w:rsidRPr="00F97046" w:rsidSect="006F2B86">
      <w:footerReference w:type="default" r:id="rId20"/>
      <w:pgSz w:w="11907" w:h="16840" w:code="9"/>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38580" w14:textId="77777777" w:rsidR="00480042" w:rsidRDefault="00480042" w:rsidP="00992C46">
      <w:r>
        <w:separator/>
      </w:r>
    </w:p>
  </w:endnote>
  <w:endnote w:type="continuationSeparator" w:id="0">
    <w:p w14:paraId="48AF492A" w14:textId="77777777" w:rsidR="00480042" w:rsidRDefault="00480042" w:rsidP="0099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I-Times">
    <w:altName w:val="Times New Roman"/>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37618" w14:textId="71E2EC0A" w:rsidR="00E22CE9" w:rsidRPr="006F2B86" w:rsidRDefault="00E22CE9">
    <w:pPr>
      <w:pStyle w:val="Footer"/>
      <w:jc w:val="center"/>
      <w:rPr>
        <w:rFonts w:ascii="Times New Roman" w:hAnsi="Times New Roman"/>
        <w:sz w:val="26"/>
        <w:szCs w:val="26"/>
      </w:rPr>
    </w:pPr>
  </w:p>
  <w:p w14:paraId="47436183" w14:textId="77777777" w:rsidR="00E22CE9" w:rsidRDefault="00E22C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873993"/>
      <w:docPartObj>
        <w:docPartGallery w:val="Page Numbers (Bottom of Page)"/>
        <w:docPartUnique/>
      </w:docPartObj>
    </w:sdtPr>
    <w:sdtEndPr>
      <w:rPr>
        <w:rFonts w:ascii="Times New Roman" w:hAnsi="Times New Roman"/>
        <w:noProof/>
        <w:sz w:val="26"/>
        <w:szCs w:val="26"/>
      </w:rPr>
    </w:sdtEndPr>
    <w:sdtContent>
      <w:p w14:paraId="148FFB73" w14:textId="12A79EC6" w:rsidR="00E22CE9" w:rsidRPr="006F2B86" w:rsidRDefault="00E22CE9">
        <w:pPr>
          <w:pStyle w:val="Footer"/>
          <w:jc w:val="center"/>
          <w:rPr>
            <w:rFonts w:ascii="Times New Roman" w:hAnsi="Times New Roman"/>
            <w:sz w:val="26"/>
            <w:szCs w:val="26"/>
          </w:rPr>
        </w:pPr>
        <w:r w:rsidRPr="006F2B86">
          <w:rPr>
            <w:rFonts w:ascii="Times New Roman" w:hAnsi="Times New Roman"/>
            <w:sz w:val="26"/>
            <w:szCs w:val="26"/>
          </w:rPr>
          <w:fldChar w:fldCharType="begin"/>
        </w:r>
        <w:r w:rsidRPr="006F2B86">
          <w:rPr>
            <w:rFonts w:ascii="Times New Roman" w:hAnsi="Times New Roman"/>
            <w:sz w:val="26"/>
            <w:szCs w:val="26"/>
          </w:rPr>
          <w:instrText xml:space="preserve"> PAGE   \* MERGEFORMAT </w:instrText>
        </w:r>
        <w:r w:rsidRPr="006F2B86">
          <w:rPr>
            <w:rFonts w:ascii="Times New Roman" w:hAnsi="Times New Roman"/>
            <w:sz w:val="26"/>
            <w:szCs w:val="26"/>
          </w:rPr>
          <w:fldChar w:fldCharType="separate"/>
        </w:r>
        <w:r w:rsidR="00D14145">
          <w:rPr>
            <w:rFonts w:ascii="Times New Roman" w:hAnsi="Times New Roman"/>
            <w:noProof/>
            <w:sz w:val="26"/>
            <w:szCs w:val="26"/>
          </w:rPr>
          <w:t>i</w:t>
        </w:r>
        <w:r w:rsidRPr="006F2B86">
          <w:rPr>
            <w:rFonts w:ascii="Times New Roman" w:hAnsi="Times New Roman"/>
            <w:noProof/>
            <w:sz w:val="26"/>
            <w:szCs w:val="26"/>
          </w:rPr>
          <w:fldChar w:fldCharType="end"/>
        </w:r>
      </w:p>
    </w:sdtContent>
  </w:sdt>
  <w:p w14:paraId="72AE2585" w14:textId="77777777" w:rsidR="00E22CE9" w:rsidRDefault="00E22C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711059"/>
      <w:docPartObj>
        <w:docPartGallery w:val="Page Numbers (Bottom of Page)"/>
        <w:docPartUnique/>
      </w:docPartObj>
    </w:sdtPr>
    <w:sdtEndPr>
      <w:rPr>
        <w:rFonts w:ascii="Times New Roman" w:hAnsi="Times New Roman"/>
        <w:noProof/>
        <w:sz w:val="26"/>
        <w:szCs w:val="26"/>
      </w:rPr>
    </w:sdtEndPr>
    <w:sdtContent>
      <w:p w14:paraId="68247C43" w14:textId="77777777" w:rsidR="00E22CE9" w:rsidRPr="006F2B86" w:rsidRDefault="00E22CE9">
        <w:pPr>
          <w:pStyle w:val="Footer"/>
          <w:jc w:val="center"/>
          <w:rPr>
            <w:rFonts w:ascii="Times New Roman" w:hAnsi="Times New Roman"/>
            <w:sz w:val="26"/>
            <w:szCs w:val="26"/>
          </w:rPr>
        </w:pPr>
        <w:r w:rsidRPr="006F2B86">
          <w:rPr>
            <w:rFonts w:ascii="Times New Roman" w:hAnsi="Times New Roman"/>
            <w:sz w:val="26"/>
            <w:szCs w:val="26"/>
          </w:rPr>
          <w:fldChar w:fldCharType="begin"/>
        </w:r>
        <w:r w:rsidRPr="006F2B86">
          <w:rPr>
            <w:rFonts w:ascii="Times New Roman" w:hAnsi="Times New Roman"/>
            <w:sz w:val="26"/>
            <w:szCs w:val="26"/>
          </w:rPr>
          <w:instrText xml:space="preserve"> PAGE   \* MERGEFORMAT </w:instrText>
        </w:r>
        <w:r w:rsidRPr="006F2B86">
          <w:rPr>
            <w:rFonts w:ascii="Times New Roman" w:hAnsi="Times New Roman"/>
            <w:sz w:val="26"/>
            <w:szCs w:val="26"/>
          </w:rPr>
          <w:fldChar w:fldCharType="separate"/>
        </w:r>
        <w:r w:rsidR="001C27C4">
          <w:rPr>
            <w:rFonts w:ascii="Times New Roman" w:hAnsi="Times New Roman"/>
            <w:noProof/>
            <w:sz w:val="26"/>
            <w:szCs w:val="26"/>
          </w:rPr>
          <w:t>7</w:t>
        </w:r>
        <w:r w:rsidRPr="006F2B86">
          <w:rPr>
            <w:rFonts w:ascii="Times New Roman" w:hAnsi="Times New Roman"/>
            <w:noProof/>
            <w:sz w:val="26"/>
            <w:szCs w:val="26"/>
          </w:rPr>
          <w:fldChar w:fldCharType="end"/>
        </w:r>
      </w:p>
    </w:sdtContent>
  </w:sdt>
  <w:p w14:paraId="5ABFF460" w14:textId="77777777" w:rsidR="00E22CE9" w:rsidRDefault="00E22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C4295" w14:textId="77777777" w:rsidR="00480042" w:rsidRDefault="00480042" w:rsidP="00992C46">
      <w:r>
        <w:separator/>
      </w:r>
    </w:p>
  </w:footnote>
  <w:footnote w:type="continuationSeparator" w:id="0">
    <w:p w14:paraId="6C2D2CBF" w14:textId="77777777" w:rsidR="00480042" w:rsidRDefault="00480042" w:rsidP="00992C46">
      <w:r>
        <w:continuationSeparator/>
      </w:r>
    </w:p>
  </w:footnote>
  <w:footnote w:id="1">
    <w:p w14:paraId="59E1B667" w14:textId="73D9C3DA" w:rsidR="00E22CE9" w:rsidRDefault="00E22CE9" w:rsidP="00E20ABD">
      <w:pPr>
        <w:spacing w:line="360" w:lineRule="auto"/>
        <w:rPr>
          <w:rFonts w:ascii="Times New Roman" w:hAnsi="Times New Roman"/>
          <w:sz w:val="26"/>
          <w:szCs w:val="26"/>
        </w:rPr>
      </w:pPr>
      <w:r>
        <w:rPr>
          <w:vertAlign w:val="superscript"/>
        </w:rPr>
        <w:t>(</w:t>
      </w:r>
      <w:r>
        <w:rPr>
          <w:rStyle w:val="FootnoteReference"/>
        </w:rPr>
        <w:footnoteRef/>
      </w:r>
      <w:r>
        <w:rPr>
          <w:vertAlign w:val="superscript"/>
        </w:rPr>
        <w:t>)</w:t>
      </w:r>
      <w:r w:rsidRPr="00E20ABD">
        <w:rPr>
          <w:sz w:val="20"/>
        </w:rPr>
        <w:t xml:space="preserve"> </w:t>
      </w:r>
      <w:hyperlink r:id="rId1" w:history="1">
        <w:r w:rsidRPr="00E20ABD">
          <w:rPr>
            <w:rStyle w:val="Hyperlink"/>
            <w:rFonts w:ascii="Times New Roman" w:hAnsi="Times New Roman"/>
            <w:sz w:val="20"/>
          </w:rPr>
          <w:t>https://kienltb.wordpress.com/2015/04/05/chuan-giao-tiep-spi/</w:t>
        </w:r>
      </w:hyperlink>
    </w:p>
    <w:p w14:paraId="431F78A4" w14:textId="77777777" w:rsidR="00E22CE9" w:rsidRDefault="00E22CE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5678F" w14:textId="77777777" w:rsidR="00E22CE9" w:rsidRDefault="00E22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25pt;height:11.25pt" o:bullet="t">
        <v:imagedata r:id="rId1" o:title="msoBC14"/>
      </v:shape>
    </w:pict>
  </w:numPicBullet>
  <w:abstractNum w:abstractNumId="0">
    <w:nsid w:val="047A7311"/>
    <w:multiLevelType w:val="hybridMultilevel"/>
    <w:tmpl w:val="B4EEA9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20C44"/>
    <w:multiLevelType w:val="hybridMultilevel"/>
    <w:tmpl w:val="052A601C"/>
    <w:lvl w:ilvl="0" w:tplc="96E8E1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77015"/>
    <w:multiLevelType w:val="hybridMultilevel"/>
    <w:tmpl w:val="F7344848"/>
    <w:lvl w:ilvl="0" w:tplc="05583D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0F021A"/>
    <w:multiLevelType w:val="hybridMultilevel"/>
    <w:tmpl w:val="301AC194"/>
    <w:lvl w:ilvl="0" w:tplc="C61490FE">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5D3FDC"/>
    <w:multiLevelType w:val="hybridMultilevel"/>
    <w:tmpl w:val="4D2C2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95F5E"/>
    <w:multiLevelType w:val="hybridMultilevel"/>
    <w:tmpl w:val="7C32E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472833"/>
    <w:multiLevelType w:val="hybridMultilevel"/>
    <w:tmpl w:val="7DA47A7C"/>
    <w:lvl w:ilvl="0" w:tplc="CB2023E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185C2AC7"/>
    <w:multiLevelType w:val="hybridMultilevel"/>
    <w:tmpl w:val="C3563D5A"/>
    <w:lvl w:ilvl="0" w:tplc="50900C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87EF5"/>
    <w:multiLevelType w:val="hybridMultilevel"/>
    <w:tmpl w:val="5F88546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B14DC6"/>
    <w:multiLevelType w:val="multilevel"/>
    <w:tmpl w:val="BAA8364E"/>
    <w:lvl w:ilvl="0">
      <w:start w:val="2"/>
      <w:numFmt w:val="decimal"/>
      <w:lvlText w:val="%1"/>
      <w:lvlJc w:val="left"/>
      <w:pPr>
        <w:ind w:left="660" w:hanging="660"/>
      </w:pPr>
      <w:rPr>
        <w:rFonts w:hint="default"/>
        <w:b/>
        <w:color w:val="000000" w:themeColor="text1"/>
        <w:sz w:val="26"/>
      </w:rPr>
    </w:lvl>
    <w:lvl w:ilvl="1">
      <w:start w:val="11"/>
      <w:numFmt w:val="decimal"/>
      <w:lvlText w:val="%1.%2"/>
      <w:lvlJc w:val="left"/>
      <w:pPr>
        <w:ind w:left="825" w:hanging="660"/>
      </w:pPr>
      <w:rPr>
        <w:rFonts w:hint="default"/>
        <w:b/>
        <w:color w:val="000000" w:themeColor="text1"/>
        <w:sz w:val="26"/>
      </w:rPr>
    </w:lvl>
    <w:lvl w:ilvl="2">
      <w:start w:val="8"/>
      <w:numFmt w:val="decimal"/>
      <w:lvlText w:val="%1.%2.%3"/>
      <w:lvlJc w:val="left"/>
      <w:pPr>
        <w:ind w:left="1050" w:hanging="720"/>
      </w:pPr>
      <w:rPr>
        <w:rFonts w:hint="default"/>
        <w:b/>
        <w:color w:val="000000" w:themeColor="text1"/>
        <w:sz w:val="26"/>
      </w:rPr>
    </w:lvl>
    <w:lvl w:ilvl="3">
      <w:start w:val="1"/>
      <w:numFmt w:val="decimal"/>
      <w:lvlText w:val="%1.%2.%3.%4"/>
      <w:lvlJc w:val="left"/>
      <w:pPr>
        <w:ind w:left="1215" w:hanging="720"/>
      </w:pPr>
      <w:rPr>
        <w:rFonts w:hint="default"/>
        <w:b/>
        <w:color w:val="000000" w:themeColor="text1"/>
        <w:sz w:val="26"/>
      </w:rPr>
    </w:lvl>
    <w:lvl w:ilvl="4">
      <w:start w:val="1"/>
      <w:numFmt w:val="decimal"/>
      <w:lvlText w:val="%1.%2.%3.%4.%5"/>
      <w:lvlJc w:val="left"/>
      <w:pPr>
        <w:ind w:left="1740" w:hanging="1080"/>
      </w:pPr>
      <w:rPr>
        <w:rFonts w:hint="default"/>
        <w:b/>
        <w:color w:val="000000" w:themeColor="text1"/>
        <w:sz w:val="26"/>
      </w:rPr>
    </w:lvl>
    <w:lvl w:ilvl="5">
      <w:start w:val="1"/>
      <w:numFmt w:val="decimal"/>
      <w:lvlText w:val="%1.%2.%3.%4.%5.%6"/>
      <w:lvlJc w:val="left"/>
      <w:pPr>
        <w:ind w:left="1905" w:hanging="1080"/>
      </w:pPr>
      <w:rPr>
        <w:rFonts w:hint="default"/>
        <w:b/>
        <w:color w:val="000000" w:themeColor="text1"/>
        <w:sz w:val="26"/>
      </w:rPr>
    </w:lvl>
    <w:lvl w:ilvl="6">
      <w:start w:val="1"/>
      <w:numFmt w:val="decimal"/>
      <w:lvlText w:val="%1.%2.%3.%4.%5.%6.%7"/>
      <w:lvlJc w:val="left"/>
      <w:pPr>
        <w:ind w:left="2430" w:hanging="1440"/>
      </w:pPr>
      <w:rPr>
        <w:rFonts w:hint="default"/>
        <w:b/>
        <w:color w:val="000000" w:themeColor="text1"/>
        <w:sz w:val="26"/>
      </w:rPr>
    </w:lvl>
    <w:lvl w:ilvl="7">
      <w:start w:val="1"/>
      <w:numFmt w:val="decimal"/>
      <w:lvlText w:val="%1.%2.%3.%4.%5.%6.%7.%8"/>
      <w:lvlJc w:val="left"/>
      <w:pPr>
        <w:ind w:left="2595" w:hanging="1440"/>
      </w:pPr>
      <w:rPr>
        <w:rFonts w:hint="default"/>
        <w:b/>
        <w:color w:val="000000" w:themeColor="text1"/>
        <w:sz w:val="26"/>
      </w:rPr>
    </w:lvl>
    <w:lvl w:ilvl="8">
      <w:start w:val="1"/>
      <w:numFmt w:val="decimal"/>
      <w:lvlText w:val="%1.%2.%3.%4.%5.%6.%7.%8.%9"/>
      <w:lvlJc w:val="left"/>
      <w:pPr>
        <w:ind w:left="3120" w:hanging="1800"/>
      </w:pPr>
      <w:rPr>
        <w:rFonts w:hint="default"/>
        <w:b/>
        <w:color w:val="000000" w:themeColor="text1"/>
        <w:sz w:val="26"/>
      </w:rPr>
    </w:lvl>
  </w:abstractNum>
  <w:abstractNum w:abstractNumId="10">
    <w:nsid w:val="1A1D0394"/>
    <w:multiLevelType w:val="multilevel"/>
    <w:tmpl w:val="F5B4967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AB973BA"/>
    <w:multiLevelType w:val="multilevel"/>
    <w:tmpl w:val="D7D21FAC"/>
    <w:lvl w:ilvl="0">
      <w:start w:val="3"/>
      <w:numFmt w:val="decimal"/>
      <w:lvlText w:val="%1"/>
      <w:lvlJc w:val="left"/>
      <w:pPr>
        <w:ind w:left="525" w:hanging="525"/>
      </w:pPr>
      <w:rPr>
        <w:rFonts w:hint="default"/>
        <w:b/>
        <w:color w:val="auto"/>
      </w:rPr>
    </w:lvl>
    <w:lvl w:ilvl="1">
      <w:start w:val="5"/>
      <w:numFmt w:val="decimal"/>
      <w:lvlText w:val="%1.%2"/>
      <w:lvlJc w:val="left"/>
      <w:pPr>
        <w:ind w:left="750" w:hanging="525"/>
      </w:pPr>
      <w:rPr>
        <w:rFonts w:hint="default"/>
        <w:b/>
        <w:color w:val="auto"/>
      </w:rPr>
    </w:lvl>
    <w:lvl w:ilvl="2">
      <w:start w:val="3"/>
      <w:numFmt w:val="decimal"/>
      <w:lvlText w:val="%1.%2.%3"/>
      <w:lvlJc w:val="left"/>
      <w:pPr>
        <w:ind w:left="1170" w:hanging="720"/>
      </w:pPr>
      <w:rPr>
        <w:rFonts w:hint="default"/>
        <w:b/>
        <w:color w:val="auto"/>
      </w:rPr>
    </w:lvl>
    <w:lvl w:ilvl="3">
      <w:start w:val="1"/>
      <w:numFmt w:val="decimal"/>
      <w:lvlText w:val="%1.%2.%3.%4"/>
      <w:lvlJc w:val="left"/>
      <w:pPr>
        <w:ind w:left="1395" w:hanging="720"/>
      </w:pPr>
      <w:rPr>
        <w:rFonts w:hint="default"/>
        <w:b/>
        <w:color w:val="auto"/>
      </w:rPr>
    </w:lvl>
    <w:lvl w:ilvl="4">
      <w:start w:val="1"/>
      <w:numFmt w:val="decimal"/>
      <w:lvlText w:val="%1.%2.%3.%4.%5"/>
      <w:lvlJc w:val="left"/>
      <w:pPr>
        <w:ind w:left="1980" w:hanging="1080"/>
      </w:pPr>
      <w:rPr>
        <w:rFonts w:hint="default"/>
        <w:b/>
        <w:color w:val="auto"/>
      </w:rPr>
    </w:lvl>
    <w:lvl w:ilvl="5">
      <w:start w:val="1"/>
      <w:numFmt w:val="decimal"/>
      <w:lvlText w:val="%1.%2.%3.%4.%5.%6"/>
      <w:lvlJc w:val="left"/>
      <w:pPr>
        <w:ind w:left="2565" w:hanging="1440"/>
      </w:pPr>
      <w:rPr>
        <w:rFonts w:hint="default"/>
        <w:b/>
        <w:color w:val="auto"/>
      </w:rPr>
    </w:lvl>
    <w:lvl w:ilvl="6">
      <w:start w:val="1"/>
      <w:numFmt w:val="decimal"/>
      <w:lvlText w:val="%1.%2.%3.%4.%5.%6.%7"/>
      <w:lvlJc w:val="left"/>
      <w:pPr>
        <w:ind w:left="2790" w:hanging="1440"/>
      </w:pPr>
      <w:rPr>
        <w:rFonts w:hint="default"/>
        <w:b/>
        <w:color w:val="auto"/>
      </w:rPr>
    </w:lvl>
    <w:lvl w:ilvl="7">
      <w:start w:val="1"/>
      <w:numFmt w:val="decimal"/>
      <w:lvlText w:val="%1.%2.%3.%4.%5.%6.%7.%8"/>
      <w:lvlJc w:val="left"/>
      <w:pPr>
        <w:ind w:left="3375" w:hanging="1800"/>
      </w:pPr>
      <w:rPr>
        <w:rFonts w:hint="default"/>
        <w:b/>
        <w:color w:val="auto"/>
      </w:rPr>
    </w:lvl>
    <w:lvl w:ilvl="8">
      <w:start w:val="1"/>
      <w:numFmt w:val="decimal"/>
      <w:lvlText w:val="%1.%2.%3.%4.%5.%6.%7.%8.%9"/>
      <w:lvlJc w:val="left"/>
      <w:pPr>
        <w:ind w:left="3600" w:hanging="1800"/>
      </w:pPr>
      <w:rPr>
        <w:rFonts w:hint="default"/>
        <w:b/>
        <w:color w:val="auto"/>
      </w:rPr>
    </w:lvl>
  </w:abstractNum>
  <w:abstractNum w:abstractNumId="12">
    <w:nsid w:val="28E05A7D"/>
    <w:multiLevelType w:val="hybridMultilevel"/>
    <w:tmpl w:val="61E4EFD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3">
    <w:nsid w:val="2ECE4DEC"/>
    <w:multiLevelType w:val="multilevel"/>
    <w:tmpl w:val="2A8A79BA"/>
    <w:lvl w:ilvl="0">
      <w:start w:val="3"/>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nsid w:val="2F1D2580"/>
    <w:multiLevelType w:val="multilevel"/>
    <w:tmpl w:val="D3E48A9E"/>
    <w:lvl w:ilvl="0">
      <w:start w:val="3"/>
      <w:numFmt w:val="decimal"/>
      <w:lvlText w:val="%1"/>
      <w:lvlJc w:val="left"/>
      <w:pPr>
        <w:ind w:left="525" w:hanging="525"/>
      </w:pPr>
      <w:rPr>
        <w:rFonts w:hint="default"/>
      </w:rPr>
    </w:lvl>
    <w:lvl w:ilvl="1">
      <w:start w:val="4"/>
      <w:numFmt w:val="decimal"/>
      <w:lvlText w:val="%1.%2"/>
      <w:lvlJc w:val="left"/>
      <w:pPr>
        <w:ind w:left="652" w:hanging="525"/>
      </w:pPr>
      <w:rPr>
        <w:rFonts w:hint="default"/>
      </w:rPr>
    </w:lvl>
    <w:lvl w:ilvl="2">
      <w:start w:val="2"/>
      <w:numFmt w:val="decimal"/>
      <w:lvlText w:val="%1.%2.%3"/>
      <w:lvlJc w:val="left"/>
      <w:pPr>
        <w:ind w:left="974"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588" w:hanging="1080"/>
      </w:pPr>
      <w:rPr>
        <w:rFonts w:hint="default"/>
      </w:rPr>
    </w:lvl>
    <w:lvl w:ilvl="5">
      <w:start w:val="1"/>
      <w:numFmt w:val="decimal"/>
      <w:lvlText w:val="%1.%2.%3.%4.%5.%6"/>
      <w:lvlJc w:val="left"/>
      <w:pPr>
        <w:ind w:left="2075" w:hanging="1440"/>
      </w:pPr>
      <w:rPr>
        <w:rFonts w:hint="default"/>
      </w:rPr>
    </w:lvl>
    <w:lvl w:ilvl="6">
      <w:start w:val="1"/>
      <w:numFmt w:val="decimal"/>
      <w:lvlText w:val="%1.%2.%3.%4.%5.%6.%7"/>
      <w:lvlJc w:val="left"/>
      <w:pPr>
        <w:ind w:left="2202" w:hanging="1440"/>
      </w:pPr>
      <w:rPr>
        <w:rFonts w:hint="default"/>
      </w:rPr>
    </w:lvl>
    <w:lvl w:ilvl="7">
      <w:start w:val="1"/>
      <w:numFmt w:val="decimal"/>
      <w:lvlText w:val="%1.%2.%3.%4.%5.%6.%7.%8"/>
      <w:lvlJc w:val="left"/>
      <w:pPr>
        <w:ind w:left="2689" w:hanging="1800"/>
      </w:pPr>
      <w:rPr>
        <w:rFonts w:hint="default"/>
      </w:rPr>
    </w:lvl>
    <w:lvl w:ilvl="8">
      <w:start w:val="1"/>
      <w:numFmt w:val="decimal"/>
      <w:lvlText w:val="%1.%2.%3.%4.%5.%6.%7.%8.%9"/>
      <w:lvlJc w:val="left"/>
      <w:pPr>
        <w:ind w:left="2816" w:hanging="1800"/>
      </w:pPr>
      <w:rPr>
        <w:rFonts w:hint="default"/>
      </w:rPr>
    </w:lvl>
  </w:abstractNum>
  <w:abstractNum w:abstractNumId="15">
    <w:nsid w:val="2F841879"/>
    <w:multiLevelType w:val="multilevel"/>
    <w:tmpl w:val="07EA1A9C"/>
    <w:lvl w:ilvl="0">
      <w:start w:val="2"/>
      <w:numFmt w:val="decimal"/>
      <w:lvlText w:val="%1"/>
      <w:lvlJc w:val="left"/>
      <w:pPr>
        <w:ind w:left="525" w:hanging="525"/>
      </w:pPr>
      <w:rPr>
        <w:rFonts w:hint="default"/>
        <w:b/>
        <w:color w:val="000000" w:themeColor="text1"/>
        <w:sz w:val="26"/>
      </w:rPr>
    </w:lvl>
    <w:lvl w:ilvl="1">
      <w:start w:val="5"/>
      <w:numFmt w:val="decimal"/>
      <w:lvlText w:val="%1.%2"/>
      <w:lvlJc w:val="left"/>
      <w:pPr>
        <w:ind w:left="720" w:hanging="525"/>
      </w:pPr>
      <w:rPr>
        <w:rFonts w:hint="default"/>
        <w:b/>
        <w:color w:val="000000" w:themeColor="text1"/>
        <w:sz w:val="26"/>
      </w:rPr>
    </w:lvl>
    <w:lvl w:ilvl="2">
      <w:start w:val="2"/>
      <w:numFmt w:val="decimal"/>
      <w:lvlText w:val="%1.%2.%3"/>
      <w:lvlJc w:val="left"/>
      <w:pPr>
        <w:ind w:left="1110" w:hanging="720"/>
      </w:pPr>
      <w:rPr>
        <w:rFonts w:hint="default"/>
        <w:b/>
        <w:color w:val="000000" w:themeColor="text1"/>
        <w:sz w:val="26"/>
      </w:rPr>
    </w:lvl>
    <w:lvl w:ilvl="3">
      <w:start w:val="1"/>
      <w:numFmt w:val="decimal"/>
      <w:lvlText w:val="%1.%2.%3.%4"/>
      <w:lvlJc w:val="left"/>
      <w:pPr>
        <w:ind w:left="1305" w:hanging="720"/>
      </w:pPr>
      <w:rPr>
        <w:rFonts w:hint="default"/>
        <w:b/>
        <w:color w:val="000000" w:themeColor="text1"/>
        <w:sz w:val="26"/>
      </w:rPr>
    </w:lvl>
    <w:lvl w:ilvl="4">
      <w:start w:val="1"/>
      <w:numFmt w:val="decimal"/>
      <w:lvlText w:val="%1.%2.%3.%4.%5"/>
      <w:lvlJc w:val="left"/>
      <w:pPr>
        <w:ind w:left="1860" w:hanging="1080"/>
      </w:pPr>
      <w:rPr>
        <w:rFonts w:hint="default"/>
        <w:b/>
        <w:color w:val="000000" w:themeColor="text1"/>
        <w:sz w:val="26"/>
      </w:rPr>
    </w:lvl>
    <w:lvl w:ilvl="5">
      <w:start w:val="1"/>
      <w:numFmt w:val="decimal"/>
      <w:lvlText w:val="%1.%2.%3.%4.%5.%6"/>
      <w:lvlJc w:val="left"/>
      <w:pPr>
        <w:ind w:left="2415" w:hanging="1440"/>
      </w:pPr>
      <w:rPr>
        <w:rFonts w:hint="default"/>
        <w:b/>
        <w:color w:val="000000" w:themeColor="text1"/>
        <w:sz w:val="26"/>
      </w:rPr>
    </w:lvl>
    <w:lvl w:ilvl="6">
      <w:start w:val="1"/>
      <w:numFmt w:val="decimal"/>
      <w:lvlText w:val="%1.%2.%3.%4.%5.%6.%7"/>
      <w:lvlJc w:val="left"/>
      <w:pPr>
        <w:ind w:left="2610" w:hanging="1440"/>
      </w:pPr>
      <w:rPr>
        <w:rFonts w:hint="default"/>
        <w:b/>
        <w:color w:val="000000" w:themeColor="text1"/>
        <w:sz w:val="26"/>
      </w:rPr>
    </w:lvl>
    <w:lvl w:ilvl="7">
      <w:start w:val="1"/>
      <w:numFmt w:val="decimal"/>
      <w:lvlText w:val="%1.%2.%3.%4.%5.%6.%7.%8"/>
      <w:lvlJc w:val="left"/>
      <w:pPr>
        <w:ind w:left="3165" w:hanging="1800"/>
      </w:pPr>
      <w:rPr>
        <w:rFonts w:hint="default"/>
        <w:b/>
        <w:color w:val="000000" w:themeColor="text1"/>
        <w:sz w:val="26"/>
      </w:rPr>
    </w:lvl>
    <w:lvl w:ilvl="8">
      <w:start w:val="1"/>
      <w:numFmt w:val="decimal"/>
      <w:lvlText w:val="%1.%2.%3.%4.%5.%6.%7.%8.%9"/>
      <w:lvlJc w:val="left"/>
      <w:pPr>
        <w:ind w:left="3360" w:hanging="1800"/>
      </w:pPr>
      <w:rPr>
        <w:rFonts w:hint="default"/>
        <w:b/>
        <w:color w:val="000000" w:themeColor="text1"/>
        <w:sz w:val="26"/>
      </w:rPr>
    </w:lvl>
  </w:abstractNum>
  <w:abstractNum w:abstractNumId="16">
    <w:nsid w:val="2FCD0A4A"/>
    <w:multiLevelType w:val="hybridMultilevel"/>
    <w:tmpl w:val="6A0482A6"/>
    <w:lvl w:ilvl="0" w:tplc="C61490F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4169D"/>
    <w:multiLevelType w:val="hybridMultilevel"/>
    <w:tmpl w:val="70D29CD8"/>
    <w:lvl w:ilvl="0" w:tplc="96E8E1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EA4DEB"/>
    <w:multiLevelType w:val="multilevel"/>
    <w:tmpl w:val="E87C6D10"/>
    <w:lvl w:ilvl="0">
      <w:start w:val="2"/>
      <w:numFmt w:val="decimal"/>
      <w:lvlText w:val="%1"/>
      <w:lvlJc w:val="left"/>
      <w:pPr>
        <w:ind w:left="795" w:hanging="795"/>
      </w:pPr>
      <w:rPr>
        <w:rFonts w:hint="default"/>
      </w:rPr>
    </w:lvl>
    <w:lvl w:ilvl="1">
      <w:start w:val="11"/>
      <w:numFmt w:val="decimal"/>
      <w:lvlText w:val="%1.%2"/>
      <w:lvlJc w:val="left"/>
      <w:pPr>
        <w:ind w:left="960" w:hanging="795"/>
      </w:pPr>
      <w:rPr>
        <w:rFonts w:hint="default"/>
      </w:rPr>
    </w:lvl>
    <w:lvl w:ilvl="2">
      <w:start w:val="10"/>
      <w:numFmt w:val="decimal"/>
      <w:lvlText w:val="%1.%2.%3"/>
      <w:lvlJc w:val="left"/>
      <w:pPr>
        <w:ind w:left="1125" w:hanging="795"/>
      </w:pPr>
      <w:rPr>
        <w:rFonts w:hint="default"/>
      </w:rPr>
    </w:lvl>
    <w:lvl w:ilvl="3">
      <w:start w:val="1"/>
      <w:numFmt w:val="decimal"/>
      <w:lvlText w:val="%1.%2.%3.%4"/>
      <w:lvlJc w:val="left"/>
      <w:pPr>
        <w:ind w:left="1290" w:hanging="795"/>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19">
    <w:nsid w:val="313155B4"/>
    <w:multiLevelType w:val="hybridMultilevel"/>
    <w:tmpl w:val="2940CE8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nsid w:val="39693146"/>
    <w:multiLevelType w:val="hybridMultilevel"/>
    <w:tmpl w:val="9F8C5FC2"/>
    <w:lvl w:ilvl="0" w:tplc="C61490FE">
      <w:numFmt w:val="bullet"/>
      <w:lvlText w:val="-"/>
      <w:lvlJc w:val="left"/>
      <w:pPr>
        <w:ind w:left="720" w:hanging="360"/>
      </w:pPr>
      <w:rPr>
        <w:rFonts w:ascii="Calibri" w:eastAsia="Times New Roman" w:hAnsi="Calibri"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00B97"/>
    <w:multiLevelType w:val="hybridMultilevel"/>
    <w:tmpl w:val="84B0B90C"/>
    <w:lvl w:ilvl="0" w:tplc="20EAF6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97FA3"/>
    <w:multiLevelType w:val="hybridMultilevel"/>
    <w:tmpl w:val="2952ADB4"/>
    <w:lvl w:ilvl="0" w:tplc="96E8E1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AE7E00"/>
    <w:multiLevelType w:val="hybridMultilevel"/>
    <w:tmpl w:val="1062D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70609D"/>
    <w:multiLevelType w:val="multilevel"/>
    <w:tmpl w:val="6BA61EFE"/>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2BF501B"/>
    <w:multiLevelType w:val="hybridMultilevel"/>
    <w:tmpl w:val="4B0EA588"/>
    <w:lvl w:ilvl="0" w:tplc="C61490F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6B0FC4"/>
    <w:multiLevelType w:val="hybridMultilevel"/>
    <w:tmpl w:val="824AE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4E96C3B"/>
    <w:multiLevelType w:val="hybridMultilevel"/>
    <w:tmpl w:val="94DA0156"/>
    <w:lvl w:ilvl="0" w:tplc="595C80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5402C7"/>
    <w:multiLevelType w:val="hybridMultilevel"/>
    <w:tmpl w:val="D88AE552"/>
    <w:lvl w:ilvl="0" w:tplc="50900CC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E20B0E"/>
    <w:multiLevelType w:val="hybridMultilevel"/>
    <w:tmpl w:val="A97217FC"/>
    <w:lvl w:ilvl="0" w:tplc="D116C212">
      <w:start w:val="31"/>
      <w:numFmt w:val="bullet"/>
      <w:lvlText w:val="-"/>
      <w:lvlJc w:val="left"/>
      <w:pPr>
        <w:ind w:left="729" w:hanging="360"/>
      </w:pPr>
      <w:rPr>
        <w:rFonts w:ascii="Times New Roman" w:eastAsiaTheme="minorHAnsi" w:hAnsi="Times New Roman" w:cs="Times New Roman"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0">
    <w:nsid w:val="4F6B7DFE"/>
    <w:multiLevelType w:val="hybridMultilevel"/>
    <w:tmpl w:val="8A88FD1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1">
    <w:nsid w:val="4FE078A8"/>
    <w:multiLevelType w:val="hybridMultilevel"/>
    <w:tmpl w:val="1F0457A0"/>
    <w:lvl w:ilvl="0" w:tplc="B49E8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3508C1"/>
    <w:multiLevelType w:val="hybridMultilevel"/>
    <w:tmpl w:val="28CC69C4"/>
    <w:lvl w:ilvl="0" w:tplc="C61490F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981A4E"/>
    <w:multiLevelType w:val="hybridMultilevel"/>
    <w:tmpl w:val="0E645F5A"/>
    <w:lvl w:ilvl="0" w:tplc="C61490F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112165"/>
    <w:multiLevelType w:val="hybridMultilevel"/>
    <w:tmpl w:val="34C4D0F6"/>
    <w:lvl w:ilvl="0" w:tplc="20EAF65E">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60055CF9"/>
    <w:multiLevelType w:val="multilevel"/>
    <w:tmpl w:val="32A8A8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1F65E9B"/>
    <w:multiLevelType w:val="multilevel"/>
    <w:tmpl w:val="3FAE45A6"/>
    <w:lvl w:ilvl="0">
      <w:start w:val="2"/>
      <w:numFmt w:val="decimal"/>
      <w:lvlText w:val="%1"/>
      <w:lvlJc w:val="left"/>
      <w:pPr>
        <w:ind w:left="660" w:hanging="660"/>
      </w:pPr>
      <w:rPr>
        <w:rFonts w:hint="default"/>
      </w:rPr>
    </w:lvl>
    <w:lvl w:ilvl="1">
      <w:start w:val="11"/>
      <w:numFmt w:val="decimal"/>
      <w:lvlText w:val="%1.%2"/>
      <w:lvlJc w:val="left"/>
      <w:pPr>
        <w:ind w:left="825" w:hanging="660"/>
      </w:pPr>
      <w:rPr>
        <w:rFonts w:hint="default"/>
      </w:rPr>
    </w:lvl>
    <w:lvl w:ilvl="2">
      <w:start w:val="6"/>
      <w:numFmt w:val="decimal"/>
      <w:lvlText w:val="%1.%2.%3"/>
      <w:lvlJc w:val="left"/>
      <w:pPr>
        <w:ind w:left="1050" w:hanging="720"/>
      </w:pPr>
      <w:rPr>
        <w:rFonts w:ascii="Times New Roman" w:hAnsi="Times New Roman" w:cs="Times New Roman" w:hint="default"/>
        <w:b/>
        <w:i w:val="0"/>
        <w:color w:val="auto"/>
        <w:sz w:val="26"/>
        <w:szCs w:val="26"/>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37">
    <w:nsid w:val="636A1D28"/>
    <w:multiLevelType w:val="hybridMultilevel"/>
    <w:tmpl w:val="36826F44"/>
    <w:lvl w:ilvl="0" w:tplc="5952F43C">
      <w:start w:val="1"/>
      <w:numFmt w:val="bullet"/>
      <w:pStyle w:val="Bullet1"/>
      <w:lvlText w:val=""/>
      <w:lvlPicBulletId w:val="0"/>
      <w:lvlJc w:val="left"/>
      <w:pPr>
        <w:ind w:left="21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39E75A4"/>
    <w:multiLevelType w:val="hybridMultilevel"/>
    <w:tmpl w:val="2D043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8C8188A"/>
    <w:multiLevelType w:val="hybridMultilevel"/>
    <w:tmpl w:val="45F66FDE"/>
    <w:lvl w:ilvl="0" w:tplc="96E8E1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F4116"/>
    <w:multiLevelType w:val="hybridMultilevel"/>
    <w:tmpl w:val="54ACD39C"/>
    <w:lvl w:ilvl="0" w:tplc="B49E8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87DD2"/>
    <w:multiLevelType w:val="hybridMultilevel"/>
    <w:tmpl w:val="2AC0811A"/>
    <w:lvl w:ilvl="0" w:tplc="C61490F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D952BD"/>
    <w:multiLevelType w:val="hybridMultilevel"/>
    <w:tmpl w:val="BB2888B8"/>
    <w:lvl w:ilvl="0" w:tplc="96E8E1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B30C07"/>
    <w:multiLevelType w:val="hybridMultilevel"/>
    <w:tmpl w:val="4514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FC40207"/>
    <w:multiLevelType w:val="multilevel"/>
    <w:tmpl w:val="02C23180"/>
    <w:lvl w:ilvl="0">
      <w:start w:val="3"/>
      <w:numFmt w:val="decimal"/>
      <w:lvlText w:val="%1"/>
      <w:lvlJc w:val="left"/>
      <w:pPr>
        <w:ind w:left="525" w:hanging="525"/>
      </w:pPr>
      <w:rPr>
        <w:rFonts w:hint="default"/>
      </w:rPr>
    </w:lvl>
    <w:lvl w:ilvl="1">
      <w:start w:val="5"/>
      <w:numFmt w:val="decimal"/>
      <w:lvlText w:val="%1.%2"/>
      <w:lvlJc w:val="left"/>
      <w:pPr>
        <w:ind w:left="690" w:hanging="525"/>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45">
    <w:nsid w:val="724871EF"/>
    <w:multiLevelType w:val="hybridMultilevel"/>
    <w:tmpl w:val="8250A7AC"/>
    <w:lvl w:ilvl="0" w:tplc="96E8E1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33436A"/>
    <w:multiLevelType w:val="hybridMultilevel"/>
    <w:tmpl w:val="D0AE36D8"/>
    <w:lvl w:ilvl="0" w:tplc="50900CC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5796C87"/>
    <w:multiLevelType w:val="hybridMultilevel"/>
    <w:tmpl w:val="412E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EC0B20"/>
    <w:multiLevelType w:val="hybridMultilevel"/>
    <w:tmpl w:val="5B2E6AAE"/>
    <w:lvl w:ilvl="0" w:tplc="751AF1A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C977C7C"/>
    <w:multiLevelType w:val="hybridMultilevel"/>
    <w:tmpl w:val="67F80B98"/>
    <w:lvl w:ilvl="0" w:tplc="28BAF324">
      <w:numFmt w:val="bullet"/>
      <w:lvlText w:val="-"/>
      <w:lvlJc w:val="left"/>
      <w:pPr>
        <w:ind w:left="729" w:hanging="360"/>
      </w:pPr>
      <w:rPr>
        <w:rFonts w:ascii="Times New Roman" w:eastAsiaTheme="minorHAnsi" w:hAnsi="Times New Roman" w:cs="Times New Roman"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51">
    <w:nsid w:val="7D5C0B37"/>
    <w:multiLevelType w:val="hybridMultilevel"/>
    <w:tmpl w:val="FFE49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38"/>
  </w:num>
  <w:num w:numId="4">
    <w:abstractNumId w:val="28"/>
  </w:num>
  <w:num w:numId="5">
    <w:abstractNumId w:val="2"/>
  </w:num>
  <w:num w:numId="6">
    <w:abstractNumId w:val="47"/>
  </w:num>
  <w:num w:numId="7">
    <w:abstractNumId w:val="49"/>
  </w:num>
  <w:num w:numId="8">
    <w:abstractNumId w:val="34"/>
  </w:num>
  <w:num w:numId="9">
    <w:abstractNumId w:val="51"/>
  </w:num>
  <w:num w:numId="10">
    <w:abstractNumId w:val="26"/>
  </w:num>
  <w:num w:numId="11">
    <w:abstractNumId w:val="20"/>
  </w:num>
  <w:num w:numId="12">
    <w:abstractNumId w:val="16"/>
  </w:num>
  <w:num w:numId="13">
    <w:abstractNumId w:val="41"/>
  </w:num>
  <w:num w:numId="14">
    <w:abstractNumId w:val="50"/>
  </w:num>
  <w:num w:numId="15">
    <w:abstractNumId w:val="25"/>
  </w:num>
  <w:num w:numId="16">
    <w:abstractNumId w:val="3"/>
  </w:num>
  <w:num w:numId="17">
    <w:abstractNumId w:val="45"/>
  </w:num>
  <w:num w:numId="18">
    <w:abstractNumId w:val="1"/>
  </w:num>
  <w:num w:numId="19">
    <w:abstractNumId w:val="42"/>
  </w:num>
  <w:num w:numId="20">
    <w:abstractNumId w:val="22"/>
  </w:num>
  <w:num w:numId="21">
    <w:abstractNumId w:val="39"/>
  </w:num>
  <w:num w:numId="22">
    <w:abstractNumId w:val="5"/>
  </w:num>
  <w:num w:numId="23">
    <w:abstractNumId w:val="17"/>
  </w:num>
  <w:num w:numId="24">
    <w:abstractNumId w:val="33"/>
  </w:num>
  <w:num w:numId="25">
    <w:abstractNumId w:val="37"/>
  </w:num>
  <w:num w:numId="26">
    <w:abstractNumId w:val="48"/>
  </w:num>
  <w:num w:numId="27">
    <w:abstractNumId w:val="11"/>
  </w:num>
  <w:num w:numId="28">
    <w:abstractNumId w:val="4"/>
  </w:num>
  <w:num w:numId="29">
    <w:abstractNumId w:val="35"/>
  </w:num>
  <w:num w:numId="30">
    <w:abstractNumId w:val="29"/>
  </w:num>
  <w:num w:numId="31">
    <w:abstractNumId w:val="15"/>
  </w:num>
  <w:num w:numId="32">
    <w:abstractNumId w:val="24"/>
  </w:num>
  <w:num w:numId="33">
    <w:abstractNumId w:val="36"/>
  </w:num>
  <w:num w:numId="34">
    <w:abstractNumId w:val="18"/>
  </w:num>
  <w:num w:numId="35">
    <w:abstractNumId w:val="21"/>
  </w:num>
  <w:num w:numId="36">
    <w:abstractNumId w:val="9"/>
  </w:num>
  <w:num w:numId="37">
    <w:abstractNumId w:val="14"/>
  </w:num>
  <w:num w:numId="38">
    <w:abstractNumId w:val="44"/>
  </w:num>
  <w:num w:numId="39">
    <w:abstractNumId w:val="13"/>
  </w:num>
  <w:num w:numId="40">
    <w:abstractNumId w:val="31"/>
  </w:num>
  <w:num w:numId="41">
    <w:abstractNumId w:val="40"/>
  </w:num>
  <w:num w:numId="42">
    <w:abstractNumId w:val="23"/>
  </w:num>
  <w:num w:numId="43">
    <w:abstractNumId w:val="43"/>
  </w:num>
  <w:num w:numId="44">
    <w:abstractNumId w:val="8"/>
  </w:num>
  <w:num w:numId="45">
    <w:abstractNumId w:val="32"/>
  </w:num>
  <w:num w:numId="46">
    <w:abstractNumId w:val="7"/>
  </w:num>
  <w:num w:numId="47">
    <w:abstractNumId w:val="6"/>
  </w:num>
  <w:num w:numId="48">
    <w:abstractNumId w:val="10"/>
  </w:num>
  <w:num w:numId="49">
    <w:abstractNumId w:val="46"/>
  </w:num>
  <w:num w:numId="50">
    <w:abstractNumId w:val="27"/>
  </w:num>
  <w:num w:numId="51">
    <w:abstractNumId w:val="30"/>
  </w:num>
  <w:num w:numId="52">
    <w:abstractNumId w:val="1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y phan">
    <w15:presenceInfo w15:providerId="Windows Live" w15:userId="63fb0162ae84a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0C"/>
    <w:rsid w:val="00001458"/>
    <w:rsid w:val="00001DDF"/>
    <w:rsid w:val="00003089"/>
    <w:rsid w:val="00004C1F"/>
    <w:rsid w:val="00011E4F"/>
    <w:rsid w:val="000121FF"/>
    <w:rsid w:val="00012654"/>
    <w:rsid w:val="00012D15"/>
    <w:rsid w:val="00014953"/>
    <w:rsid w:val="0001534F"/>
    <w:rsid w:val="00016CB5"/>
    <w:rsid w:val="00017F37"/>
    <w:rsid w:val="00023779"/>
    <w:rsid w:val="00023CEB"/>
    <w:rsid w:val="000252EB"/>
    <w:rsid w:val="000261E0"/>
    <w:rsid w:val="00026DD6"/>
    <w:rsid w:val="00027C21"/>
    <w:rsid w:val="0003088F"/>
    <w:rsid w:val="00031137"/>
    <w:rsid w:val="0003415F"/>
    <w:rsid w:val="0003517F"/>
    <w:rsid w:val="00035A93"/>
    <w:rsid w:val="0003659C"/>
    <w:rsid w:val="00041576"/>
    <w:rsid w:val="00041ACC"/>
    <w:rsid w:val="00042B44"/>
    <w:rsid w:val="00045759"/>
    <w:rsid w:val="00045AF7"/>
    <w:rsid w:val="00045DEF"/>
    <w:rsid w:val="0004768D"/>
    <w:rsid w:val="000476B2"/>
    <w:rsid w:val="0005080D"/>
    <w:rsid w:val="00050B50"/>
    <w:rsid w:val="00052936"/>
    <w:rsid w:val="0005342B"/>
    <w:rsid w:val="00054EC5"/>
    <w:rsid w:val="000551F3"/>
    <w:rsid w:val="0005528A"/>
    <w:rsid w:val="0006038E"/>
    <w:rsid w:val="000622A7"/>
    <w:rsid w:val="000628C6"/>
    <w:rsid w:val="00062F71"/>
    <w:rsid w:val="0006467C"/>
    <w:rsid w:val="000672D5"/>
    <w:rsid w:val="00067405"/>
    <w:rsid w:val="000719C8"/>
    <w:rsid w:val="000726A7"/>
    <w:rsid w:val="000732D1"/>
    <w:rsid w:val="00073C49"/>
    <w:rsid w:val="00076B39"/>
    <w:rsid w:val="0007751A"/>
    <w:rsid w:val="00077E1C"/>
    <w:rsid w:val="0008043C"/>
    <w:rsid w:val="000847FD"/>
    <w:rsid w:val="000864C9"/>
    <w:rsid w:val="000912C3"/>
    <w:rsid w:val="00091A0E"/>
    <w:rsid w:val="00091C61"/>
    <w:rsid w:val="000922AA"/>
    <w:rsid w:val="000925BE"/>
    <w:rsid w:val="000928EE"/>
    <w:rsid w:val="00092A83"/>
    <w:rsid w:val="00092BFD"/>
    <w:rsid w:val="0009382A"/>
    <w:rsid w:val="00093A61"/>
    <w:rsid w:val="000A017F"/>
    <w:rsid w:val="000A27D4"/>
    <w:rsid w:val="000A2BBA"/>
    <w:rsid w:val="000A2C5F"/>
    <w:rsid w:val="000A3809"/>
    <w:rsid w:val="000A38FC"/>
    <w:rsid w:val="000A4788"/>
    <w:rsid w:val="000A7923"/>
    <w:rsid w:val="000A79FD"/>
    <w:rsid w:val="000B2B2A"/>
    <w:rsid w:val="000C15B5"/>
    <w:rsid w:val="000C26B6"/>
    <w:rsid w:val="000C272A"/>
    <w:rsid w:val="000C2C48"/>
    <w:rsid w:val="000C422D"/>
    <w:rsid w:val="000C4FB8"/>
    <w:rsid w:val="000C686D"/>
    <w:rsid w:val="000C6C8D"/>
    <w:rsid w:val="000C7107"/>
    <w:rsid w:val="000D6417"/>
    <w:rsid w:val="000D66B9"/>
    <w:rsid w:val="000D6E53"/>
    <w:rsid w:val="000D6E9F"/>
    <w:rsid w:val="000E1B68"/>
    <w:rsid w:val="000E2429"/>
    <w:rsid w:val="000E3491"/>
    <w:rsid w:val="000E3990"/>
    <w:rsid w:val="000E3E73"/>
    <w:rsid w:val="000E7595"/>
    <w:rsid w:val="000E7653"/>
    <w:rsid w:val="000E7920"/>
    <w:rsid w:val="000E792C"/>
    <w:rsid w:val="000E7B89"/>
    <w:rsid w:val="000E7E14"/>
    <w:rsid w:val="000F027E"/>
    <w:rsid w:val="000F193A"/>
    <w:rsid w:val="000F1E58"/>
    <w:rsid w:val="000F1F3E"/>
    <w:rsid w:val="000F4957"/>
    <w:rsid w:val="000F4AA9"/>
    <w:rsid w:val="000F50C5"/>
    <w:rsid w:val="00106411"/>
    <w:rsid w:val="00106C69"/>
    <w:rsid w:val="0011145C"/>
    <w:rsid w:val="001114CF"/>
    <w:rsid w:val="00112372"/>
    <w:rsid w:val="00113282"/>
    <w:rsid w:val="001149B5"/>
    <w:rsid w:val="00116E93"/>
    <w:rsid w:val="001177F8"/>
    <w:rsid w:val="00120623"/>
    <w:rsid w:val="00122562"/>
    <w:rsid w:val="00123583"/>
    <w:rsid w:val="00123BA0"/>
    <w:rsid w:val="00125F72"/>
    <w:rsid w:val="001269E2"/>
    <w:rsid w:val="001270BD"/>
    <w:rsid w:val="00131B8F"/>
    <w:rsid w:val="00131CDF"/>
    <w:rsid w:val="001330EE"/>
    <w:rsid w:val="00135684"/>
    <w:rsid w:val="001366A3"/>
    <w:rsid w:val="00137033"/>
    <w:rsid w:val="00137979"/>
    <w:rsid w:val="00140AF9"/>
    <w:rsid w:val="001415C3"/>
    <w:rsid w:val="00142D7E"/>
    <w:rsid w:val="00145DD1"/>
    <w:rsid w:val="00150AE2"/>
    <w:rsid w:val="00150E59"/>
    <w:rsid w:val="001515E6"/>
    <w:rsid w:val="0015170A"/>
    <w:rsid w:val="00151A43"/>
    <w:rsid w:val="00151C33"/>
    <w:rsid w:val="001521A7"/>
    <w:rsid w:val="00153FA2"/>
    <w:rsid w:val="00163813"/>
    <w:rsid w:val="001658E3"/>
    <w:rsid w:val="0017175F"/>
    <w:rsid w:val="00172011"/>
    <w:rsid w:val="0017255B"/>
    <w:rsid w:val="00172A87"/>
    <w:rsid w:val="00173AC5"/>
    <w:rsid w:val="001743CB"/>
    <w:rsid w:val="001764D0"/>
    <w:rsid w:val="00177D6A"/>
    <w:rsid w:val="00180E31"/>
    <w:rsid w:val="00181623"/>
    <w:rsid w:val="00181EE0"/>
    <w:rsid w:val="001845BE"/>
    <w:rsid w:val="001858A8"/>
    <w:rsid w:val="00186BEA"/>
    <w:rsid w:val="0018750E"/>
    <w:rsid w:val="00190AE4"/>
    <w:rsid w:val="00192184"/>
    <w:rsid w:val="001933DE"/>
    <w:rsid w:val="00194901"/>
    <w:rsid w:val="00195B2F"/>
    <w:rsid w:val="001A1889"/>
    <w:rsid w:val="001A1F8F"/>
    <w:rsid w:val="001A2251"/>
    <w:rsid w:val="001A4B27"/>
    <w:rsid w:val="001A7571"/>
    <w:rsid w:val="001B0CBE"/>
    <w:rsid w:val="001B1674"/>
    <w:rsid w:val="001B46B0"/>
    <w:rsid w:val="001B4773"/>
    <w:rsid w:val="001B50AF"/>
    <w:rsid w:val="001B6009"/>
    <w:rsid w:val="001B7399"/>
    <w:rsid w:val="001C05D7"/>
    <w:rsid w:val="001C226A"/>
    <w:rsid w:val="001C27C4"/>
    <w:rsid w:val="001C312A"/>
    <w:rsid w:val="001C357C"/>
    <w:rsid w:val="001C39BD"/>
    <w:rsid w:val="001C4832"/>
    <w:rsid w:val="001C6D89"/>
    <w:rsid w:val="001D03D4"/>
    <w:rsid w:val="001D3509"/>
    <w:rsid w:val="001D4A34"/>
    <w:rsid w:val="001D6A55"/>
    <w:rsid w:val="001E010C"/>
    <w:rsid w:val="001E0677"/>
    <w:rsid w:val="001E0ED8"/>
    <w:rsid w:val="001E357D"/>
    <w:rsid w:val="001E41A5"/>
    <w:rsid w:val="001E579A"/>
    <w:rsid w:val="001E59C6"/>
    <w:rsid w:val="001F11BC"/>
    <w:rsid w:val="001F255B"/>
    <w:rsid w:val="001F4C56"/>
    <w:rsid w:val="002018F5"/>
    <w:rsid w:val="0020236C"/>
    <w:rsid w:val="00204BB1"/>
    <w:rsid w:val="0020544C"/>
    <w:rsid w:val="00206383"/>
    <w:rsid w:val="00206CE5"/>
    <w:rsid w:val="00207275"/>
    <w:rsid w:val="00210F99"/>
    <w:rsid w:val="00211C90"/>
    <w:rsid w:val="00213617"/>
    <w:rsid w:val="00214AD4"/>
    <w:rsid w:val="00221456"/>
    <w:rsid w:val="00222ACF"/>
    <w:rsid w:val="002236BC"/>
    <w:rsid w:val="00224C22"/>
    <w:rsid w:val="00225A27"/>
    <w:rsid w:val="0022636B"/>
    <w:rsid w:val="002268AE"/>
    <w:rsid w:val="00227D43"/>
    <w:rsid w:val="00231F84"/>
    <w:rsid w:val="00234002"/>
    <w:rsid w:val="00234543"/>
    <w:rsid w:val="00240FCC"/>
    <w:rsid w:val="00241007"/>
    <w:rsid w:val="0024364B"/>
    <w:rsid w:val="00243955"/>
    <w:rsid w:val="002446BA"/>
    <w:rsid w:val="00246763"/>
    <w:rsid w:val="00247367"/>
    <w:rsid w:val="00250209"/>
    <w:rsid w:val="00251508"/>
    <w:rsid w:val="00252F17"/>
    <w:rsid w:val="00253D73"/>
    <w:rsid w:val="00254214"/>
    <w:rsid w:val="00254270"/>
    <w:rsid w:val="002555CC"/>
    <w:rsid w:val="00255CCC"/>
    <w:rsid w:val="002562B8"/>
    <w:rsid w:val="00260ADF"/>
    <w:rsid w:val="00262683"/>
    <w:rsid w:val="0026368E"/>
    <w:rsid w:val="00263973"/>
    <w:rsid w:val="00263E39"/>
    <w:rsid w:val="00266985"/>
    <w:rsid w:val="00266E17"/>
    <w:rsid w:val="00266FE6"/>
    <w:rsid w:val="00267108"/>
    <w:rsid w:val="002702EE"/>
    <w:rsid w:val="002712A2"/>
    <w:rsid w:val="002713A8"/>
    <w:rsid w:val="00271B40"/>
    <w:rsid w:val="00280930"/>
    <w:rsid w:val="00282CB3"/>
    <w:rsid w:val="00282D8D"/>
    <w:rsid w:val="00283649"/>
    <w:rsid w:val="00286EB8"/>
    <w:rsid w:val="00290B1D"/>
    <w:rsid w:val="00291F0E"/>
    <w:rsid w:val="002963F6"/>
    <w:rsid w:val="0029743A"/>
    <w:rsid w:val="00297D54"/>
    <w:rsid w:val="002A0C38"/>
    <w:rsid w:val="002A0D52"/>
    <w:rsid w:val="002A0E85"/>
    <w:rsid w:val="002A24EB"/>
    <w:rsid w:val="002A291E"/>
    <w:rsid w:val="002A5BCC"/>
    <w:rsid w:val="002A641D"/>
    <w:rsid w:val="002A7154"/>
    <w:rsid w:val="002B1CD4"/>
    <w:rsid w:val="002B5E01"/>
    <w:rsid w:val="002B6FA1"/>
    <w:rsid w:val="002C0B0E"/>
    <w:rsid w:val="002C1435"/>
    <w:rsid w:val="002C1603"/>
    <w:rsid w:val="002C1B70"/>
    <w:rsid w:val="002C776E"/>
    <w:rsid w:val="002D02E0"/>
    <w:rsid w:val="002D2F43"/>
    <w:rsid w:val="002D3D27"/>
    <w:rsid w:val="002E196C"/>
    <w:rsid w:val="002E1B97"/>
    <w:rsid w:val="002E69EF"/>
    <w:rsid w:val="002F6B7E"/>
    <w:rsid w:val="002F7D83"/>
    <w:rsid w:val="00300B47"/>
    <w:rsid w:val="00311270"/>
    <w:rsid w:val="00312572"/>
    <w:rsid w:val="00314F03"/>
    <w:rsid w:val="00316766"/>
    <w:rsid w:val="00317C5E"/>
    <w:rsid w:val="0032003D"/>
    <w:rsid w:val="0032047B"/>
    <w:rsid w:val="00320E98"/>
    <w:rsid w:val="00327B00"/>
    <w:rsid w:val="003301FD"/>
    <w:rsid w:val="003324CC"/>
    <w:rsid w:val="003362EA"/>
    <w:rsid w:val="00341E96"/>
    <w:rsid w:val="003421BA"/>
    <w:rsid w:val="00345B1F"/>
    <w:rsid w:val="00346958"/>
    <w:rsid w:val="00350CD8"/>
    <w:rsid w:val="003517A9"/>
    <w:rsid w:val="003517AB"/>
    <w:rsid w:val="00352E54"/>
    <w:rsid w:val="00352E6F"/>
    <w:rsid w:val="003547FC"/>
    <w:rsid w:val="0035644E"/>
    <w:rsid w:val="00357BF4"/>
    <w:rsid w:val="00360223"/>
    <w:rsid w:val="00361976"/>
    <w:rsid w:val="00361ACB"/>
    <w:rsid w:val="00363376"/>
    <w:rsid w:val="00364D12"/>
    <w:rsid w:val="00365FAE"/>
    <w:rsid w:val="00370F01"/>
    <w:rsid w:val="00372245"/>
    <w:rsid w:val="00372D37"/>
    <w:rsid w:val="00374CB9"/>
    <w:rsid w:val="00376245"/>
    <w:rsid w:val="00377030"/>
    <w:rsid w:val="00377A7F"/>
    <w:rsid w:val="003803C7"/>
    <w:rsid w:val="00380D4C"/>
    <w:rsid w:val="00382DAE"/>
    <w:rsid w:val="00383D3D"/>
    <w:rsid w:val="00383E6D"/>
    <w:rsid w:val="00385866"/>
    <w:rsid w:val="00385BC0"/>
    <w:rsid w:val="00385D21"/>
    <w:rsid w:val="003946B2"/>
    <w:rsid w:val="00394893"/>
    <w:rsid w:val="003962E1"/>
    <w:rsid w:val="00396842"/>
    <w:rsid w:val="003A19B5"/>
    <w:rsid w:val="003A252D"/>
    <w:rsid w:val="003A3C7B"/>
    <w:rsid w:val="003A492F"/>
    <w:rsid w:val="003A494B"/>
    <w:rsid w:val="003A4E23"/>
    <w:rsid w:val="003A5A42"/>
    <w:rsid w:val="003A7B68"/>
    <w:rsid w:val="003B1AA1"/>
    <w:rsid w:val="003B1E03"/>
    <w:rsid w:val="003B6236"/>
    <w:rsid w:val="003B65F2"/>
    <w:rsid w:val="003B7E8B"/>
    <w:rsid w:val="003C01CC"/>
    <w:rsid w:val="003C0F88"/>
    <w:rsid w:val="003C1499"/>
    <w:rsid w:val="003C18F9"/>
    <w:rsid w:val="003C2F19"/>
    <w:rsid w:val="003C339E"/>
    <w:rsid w:val="003C4D53"/>
    <w:rsid w:val="003C5901"/>
    <w:rsid w:val="003C7F03"/>
    <w:rsid w:val="003D08D3"/>
    <w:rsid w:val="003D150E"/>
    <w:rsid w:val="003D7A65"/>
    <w:rsid w:val="003E12DA"/>
    <w:rsid w:val="003E2FDD"/>
    <w:rsid w:val="003E306B"/>
    <w:rsid w:val="003E31A5"/>
    <w:rsid w:val="003F12B4"/>
    <w:rsid w:val="003F1B40"/>
    <w:rsid w:val="003F4DDE"/>
    <w:rsid w:val="003F4EA4"/>
    <w:rsid w:val="003F4FFB"/>
    <w:rsid w:val="003F5F59"/>
    <w:rsid w:val="003F67E8"/>
    <w:rsid w:val="003F6C21"/>
    <w:rsid w:val="004006FA"/>
    <w:rsid w:val="00403276"/>
    <w:rsid w:val="004034FD"/>
    <w:rsid w:val="0040364A"/>
    <w:rsid w:val="00404E05"/>
    <w:rsid w:val="00405E8F"/>
    <w:rsid w:val="004070E2"/>
    <w:rsid w:val="00410260"/>
    <w:rsid w:val="00412FAE"/>
    <w:rsid w:val="00413A2F"/>
    <w:rsid w:val="00414614"/>
    <w:rsid w:val="0041539D"/>
    <w:rsid w:val="00415410"/>
    <w:rsid w:val="00420A45"/>
    <w:rsid w:val="004238C9"/>
    <w:rsid w:val="00424CD8"/>
    <w:rsid w:val="00426C9D"/>
    <w:rsid w:val="004273D2"/>
    <w:rsid w:val="00427F34"/>
    <w:rsid w:val="0043389E"/>
    <w:rsid w:val="004345B0"/>
    <w:rsid w:val="004367D6"/>
    <w:rsid w:val="00436BF1"/>
    <w:rsid w:val="004405B9"/>
    <w:rsid w:val="00441156"/>
    <w:rsid w:val="00441FF1"/>
    <w:rsid w:val="00445CBF"/>
    <w:rsid w:val="00447556"/>
    <w:rsid w:val="00453BA3"/>
    <w:rsid w:val="00454BE8"/>
    <w:rsid w:val="0046008A"/>
    <w:rsid w:val="00462A40"/>
    <w:rsid w:val="00462FCF"/>
    <w:rsid w:val="0047114D"/>
    <w:rsid w:val="00471556"/>
    <w:rsid w:val="004719FE"/>
    <w:rsid w:val="00473480"/>
    <w:rsid w:val="0047576D"/>
    <w:rsid w:val="00475ADC"/>
    <w:rsid w:val="00475DF7"/>
    <w:rsid w:val="0047722C"/>
    <w:rsid w:val="004772B1"/>
    <w:rsid w:val="00480042"/>
    <w:rsid w:val="00481E20"/>
    <w:rsid w:val="00484B79"/>
    <w:rsid w:val="004858C6"/>
    <w:rsid w:val="004866FE"/>
    <w:rsid w:val="0048697D"/>
    <w:rsid w:val="00486DF0"/>
    <w:rsid w:val="004904D0"/>
    <w:rsid w:val="00490591"/>
    <w:rsid w:val="004970A5"/>
    <w:rsid w:val="00497586"/>
    <w:rsid w:val="0049774E"/>
    <w:rsid w:val="004A0A88"/>
    <w:rsid w:val="004A280C"/>
    <w:rsid w:val="004A2A75"/>
    <w:rsid w:val="004A2E9E"/>
    <w:rsid w:val="004A44A6"/>
    <w:rsid w:val="004A6A3F"/>
    <w:rsid w:val="004B081E"/>
    <w:rsid w:val="004B0861"/>
    <w:rsid w:val="004B334D"/>
    <w:rsid w:val="004B3415"/>
    <w:rsid w:val="004B37C4"/>
    <w:rsid w:val="004B4B2C"/>
    <w:rsid w:val="004B5F8A"/>
    <w:rsid w:val="004B6261"/>
    <w:rsid w:val="004B6274"/>
    <w:rsid w:val="004B62DC"/>
    <w:rsid w:val="004C15CB"/>
    <w:rsid w:val="004C30C8"/>
    <w:rsid w:val="004C4D16"/>
    <w:rsid w:val="004C64A6"/>
    <w:rsid w:val="004D2EBF"/>
    <w:rsid w:val="004D3A06"/>
    <w:rsid w:val="004D7403"/>
    <w:rsid w:val="004D7A96"/>
    <w:rsid w:val="004E0ED1"/>
    <w:rsid w:val="004E10A7"/>
    <w:rsid w:val="004E36CE"/>
    <w:rsid w:val="004E47D4"/>
    <w:rsid w:val="004E56EF"/>
    <w:rsid w:val="004F01DB"/>
    <w:rsid w:val="004F1EC2"/>
    <w:rsid w:val="004F35F1"/>
    <w:rsid w:val="004F4DEA"/>
    <w:rsid w:val="004F54BF"/>
    <w:rsid w:val="004F664D"/>
    <w:rsid w:val="004F6789"/>
    <w:rsid w:val="00504BB2"/>
    <w:rsid w:val="00504E9D"/>
    <w:rsid w:val="00505860"/>
    <w:rsid w:val="00505D70"/>
    <w:rsid w:val="00510A5F"/>
    <w:rsid w:val="00510B9B"/>
    <w:rsid w:val="00513EDF"/>
    <w:rsid w:val="00513F82"/>
    <w:rsid w:val="00515F1B"/>
    <w:rsid w:val="00517411"/>
    <w:rsid w:val="0051768A"/>
    <w:rsid w:val="00521757"/>
    <w:rsid w:val="00523C0C"/>
    <w:rsid w:val="00524360"/>
    <w:rsid w:val="00524963"/>
    <w:rsid w:val="00526666"/>
    <w:rsid w:val="00527DE9"/>
    <w:rsid w:val="00527FAA"/>
    <w:rsid w:val="00532A0D"/>
    <w:rsid w:val="00534B37"/>
    <w:rsid w:val="00535347"/>
    <w:rsid w:val="00535433"/>
    <w:rsid w:val="005359DC"/>
    <w:rsid w:val="00535EB3"/>
    <w:rsid w:val="00537BAC"/>
    <w:rsid w:val="00544003"/>
    <w:rsid w:val="00545036"/>
    <w:rsid w:val="00551960"/>
    <w:rsid w:val="00553490"/>
    <w:rsid w:val="00554435"/>
    <w:rsid w:val="0055449D"/>
    <w:rsid w:val="0055646C"/>
    <w:rsid w:val="00556D27"/>
    <w:rsid w:val="0056055D"/>
    <w:rsid w:val="00560B69"/>
    <w:rsid w:val="00561D24"/>
    <w:rsid w:val="00562638"/>
    <w:rsid w:val="00563DFA"/>
    <w:rsid w:val="005673AF"/>
    <w:rsid w:val="00567B0E"/>
    <w:rsid w:val="005734E8"/>
    <w:rsid w:val="0057712C"/>
    <w:rsid w:val="00580A3D"/>
    <w:rsid w:val="00581D25"/>
    <w:rsid w:val="00581EB6"/>
    <w:rsid w:val="00583143"/>
    <w:rsid w:val="00590EBA"/>
    <w:rsid w:val="005910C5"/>
    <w:rsid w:val="00591148"/>
    <w:rsid w:val="00592384"/>
    <w:rsid w:val="00592585"/>
    <w:rsid w:val="00593685"/>
    <w:rsid w:val="00595919"/>
    <w:rsid w:val="005A11D8"/>
    <w:rsid w:val="005A3EEF"/>
    <w:rsid w:val="005A4D76"/>
    <w:rsid w:val="005A6CB6"/>
    <w:rsid w:val="005B221D"/>
    <w:rsid w:val="005B2F67"/>
    <w:rsid w:val="005B31D7"/>
    <w:rsid w:val="005C0448"/>
    <w:rsid w:val="005C09B9"/>
    <w:rsid w:val="005C1CBC"/>
    <w:rsid w:val="005C2A4B"/>
    <w:rsid w:val="005D0B91"/>
    <w:rsid w:val="005D1C95"/>
    <w:rsid w:val="005D2318"/>
    <w:rsid w:val="005D3628"/>
    <w:rsid w:val="005E04CA"/>
    <w:rsid w:val="005E1677"/>
    <w:rsid w:val="005E4832"/>
    <w:rsid w:val="005E65A7"/>
    <w:rsid w:val="005F0C45"/>
    <w:rsid w:val="005F6772"/>
    <w:rsid w:val="005F6D2E"/>
    <w:rsid w:val="005F738D"/>
    <w:rsid w:val="005F74A0"/>
    <w:rsid w:val="0060128E"/>
    <w:rsid w:val="0060177F"/>
    <w:rsid w:val="00603509"/>
    <w:rsid w:val="0060473E"/>
    <w:rsid w:val="00606836"/>
    <w:rsid w:val="00611D84"/>
    <w:rsid w:val="006128FE"/>
    <w:rsid w:val="0061327E"/>
    <w:rsid w:val="00616CA7"/>
    <w:rsid w:val="00620098"/>
    <w:rsid w:val="00620D17"/>
    <w:rsid w:val="00622AF5"/>
    <w:rsid w:val="006238A4"/>
    <w:rsid w:val="00624C22"/>
    <w:rsid w:val="00626566"/>
    <w:rsid w:val="00626AEE"/>
    <w:rsid w:val="00626E43"/>
    <w:rsid w:val="00627D4D"/>
    <w:rsid w:val="00630BCE"/>
    <w:rsid w:val="00631A77"/>
    <w:rsid w:val="00632414"/>
    <w:rsid w:val="00633F08"/>
    <w:rsid w:val="006344D9"/>
    <w:rsid w:val="0064067B"/>
    <w:rsid w:val="006409E4"/>
    <w:rsid w:val="006420ED"/>
    <w:rsid w:val="00643AD1"/>
    <w:rsid w:val="00644567"/>
    <w:rsid w:val="00646135"/>
    <w:rsid w:val="006461C0"/>
    <w:rsid w:val="0065004E"/>
    <w:rsid w:val="00650655"/>
    <w:rsid w:val="00650ADA"/>
    <w:rsid w:val="00653E8B"/>
    <w:rsid w:val="00655BB4"/>
    <w:rsid w:val="0065745C"/>
    <w:rsid w:val="00657DCF"/>
    <w:rsid w:val="00661C60"/>
    <w:rsid w:val="0066206A"/>
    <w:rsid w:val="0066210D"/>
    <w:rsid w:val="00663709"/>
    <w:rsid w:val="0066547F"/>
    <w:rsid w:val="00666269"/>
    <w:rsid w:val="00666B76"/>
    <w:rsid w:val="00667078"/>
    <w:rsid w:val="0067049E"/>
    <w:rsid w:val="00670526"/>
    <w:rsid w:val="0067393D"/>
    <w:rsid w:val="00674767"/>
    <w:rsid w:val="006803D4"/>
    <w:rsid w:val="00680FE8"/>
    <w:rsid w:val="00681858"/>
    <w:rsid w:val="00681F45"/>
    <w:rsid w:val="006847B8"/>
    <w:rsid w:val="00684E7C"/>
    <w:rsid w:val="0068670C"/>
    <w:rsid w:val="00687A54"/>
    <w:rsid w:val="00687C3B"/>
    <w:rsid w:val="006900A0"/>
    <w:rsid w:val="00693F98"/>
    <w:rsid w:val="00695B8E"/>
    <w:rsid w:val="006A0440"/>
    <w:rsid w:val="006A5735"/>
    <w:rsid w:val="006A6ECE"/>
    <w:rsid w:val="006B218F"/>
    <w:rsid w:val="006B3812"/>
    <w:rsid w:val="006B4A3C"/>
    <w:rsid w:val="006B6B19"/>
    <w:rsid w:val="006B6FC0"/>
    <w:rsid w:val="006C056D"/>
    <w:rsid w:val="006C21ED"/>
    <w:rsid w:val="006C2A34"/>
    <w:rsid w:val="006C4C5F"/>
    <w:rsid w:val="006C67BB"/>
    <w:rsid w:val="006D01B0"/>
    <w:rsid w:val="006D0AC7"/>
    <w:rsid w:val="006D0F8B"/>
    <w:rsid w:val="006D1332"/>
    <w:rsid w:val="006D30AE"/>
    <w:rsid w:val="006D3560"/>
    <w:rsid w:val="006D469E"/>
    <w:rsid w:val="006D5B57"/>
    <w:rsid w:val="006D61B3"/>
    <w:rsid w:val="006D67AC"/>
    <w:rsid w:val="006D7CFB"/>
    <w:rsid w:val="006E0FD6"/>
    <w:rsid w:val="006E1C7C"/>
    <w:rsid w:val="006E219C"/>
    <w:rsid w:val="006E29AE"/>
    <w:rsid w:val="006E2B2F"/>
    <w:rsid w:val="006E3C95"/>
    <w:rsid w:val="006F0A67"/>
    <w:rsid w:val="006F2681"/>
    <w:rsid w:val="006F2B86"/>
    <w:rsid w:val="006F3015"/>
    <w:rsid w:val="006F40B8"/>
    <w:rsid w:val="006F5BA5"/>
    <w:rsid w:val="006F665F"/>
    <w:rsid w:val="00701951"/>
    <w:rsid w:val="00701C12"/>
    <w:rsid w:val="00702167"/>
    <w:rsid w:val="00702434"/>
    <w:rsid w:val="00705864"/>
    <w:rsid w:val="0070623B"/>
    <w:rsid w:val="0070628D"/>
    <w:rsid w:val="0071022A"/>
    <w:rsid w:val="00710F86"/>
    <w:rsid w:val="007112B7"/>
    <w:rsid w:val="00711F16"/>
    <w:rsid w:val="007156E2"/>
    <w:rsid w:val="007174E9"/>
    <w:rsid w:val="00717A9D"/>
    <w:rsid w:val="00717CD5"/>
    <w:rsid w:val="00717D70"/>
    <w:rsid w:val="00720468"/>
    <w:rsid w:val="00720C95"/>
    <w:rsid w:val="00723B70"/>
    <w:rsid w:val="00723F70"/>
    <w:rsid w:val="007244FD"/>
    <w:rsid w:val="00727959"/>
    <w:rsid w:val="00730536"/>
    <w:rsid w:val="00731D09"/>
    <w:rsid w:val="00732418"/>
    <w:rsid w:val="007348DF"/>
    <w:rsid w:val="00735AAC"/>
    <w:rsid w:val="007373E1"/>
    <w:rsid w:val="00737546"/>
    <w:rsid w:val="0074191D"/>
    <w:rsid w:val="007433C5"/>
    <w:rsid w:val="007440A6"/>
    <w:rsid w:val="00745D70"/>
    <w:rsid w:val="00753ABF"/>
    <w:rsid w:val="00754470"/>
    <w:rsid w:val="007559AD"/>
    <w:rsid w:val="007567F7"/>
    <w:rsid w:val="00757FC4"/>
    <w:rsid w:val="00763217"/>
    <w:rsid w:val="00765090"/>
    <w:rsid w:val="00770A46"/>
    <w:rsid w:val="00773B13"/>
    <w:rsid w:val="00777B41"/>
    <w:rsid w:val="00783FA9"/>
    <w:rsid w:val="007842EC"/>
    <w:rsid w:val="00784FB9"/>
    <w:rsid w:val="007914A5"/>
    <w:rsid w:val="007916A4"/>
    <w:rsid w:val="00791E94"/>
    <w:rsid w:val="00792BEB"/>
    <w:rsid w:val="00793411"/>
    <w:rsid w:val="007935B3"/>
    <w:rsid w:val="007A01FA"/>
    <w:rsid w:val="007A1AA3"/>
    <w:rsid w:val="007A38CE"/>
    <w:rsid w:val="007A50C8"/>
    <w:rsid w:val="007A542E"/>
    <w:rsid w:val="007A54E5"/>
    <w:rsid w:val="007A7B96"/>
    <w:rsid w:val="007A7E6A"/>
    <w:rsid w:val="007B2C2D"/>
    <w:rsid w:val="007B3423"/>
    <w:rsid w:val="007B443E"/>
    <w:rsid w:val="007B507D"/>
    <w:rsid w:val="007B50B5"/>
    <w:rsid w:val="007B71A9"/>
    <w:rsid w:val="007C1E63"/>
    <w:rsid w:val="007C38C0"/>
    <w:rsid w:val="007C3F58"/>
    <w:rsid w:val="007C3FC5"/>
    <w:rsid w:val="007C4706"/>
    <w:rsid w:val="007C5892"/>
    <w:rsid w:val="007D22E1"/>
    <w:rsid w:val="007D4D61"/>
    <w:rsid w:val="007D7D81"/>
    <w:rsid w:val="007E14CB"/>
    <w:rsid w:val="007E2499"/>
    <w:rsid w:val="007E2B51"/>
    <w:rsid w:val="007E46E6"/>
    <w:rsid w:val="007E6AC3"/>
    <w:rsid w:val="007E79FA"/>
    <w:rsid w:val="007F0B8A"/>
    <w:rsid w:val="007F1362"/>
    <w:rsid w:val="007F438D"/>
    <w:rsid w:val="007F478F"/>
    <w:rsid w:val="007F4AC0"/>
    <w:rsid w:val="0080264B"/>
    <w:rsid w:val="00802F04"/>
    <w:rsid w:val="00803FEE"/>
    <w:rsid w:val="00810B51"/>
    <w:rsid w:val="00811118"/>
    <w:rsid w:val="008129D8"/>
    <w:rsid w:val="00816C6F"/>
    <w:rsid w:val="0081702A"/>
    <w:rsid w:val="0082278F"/>
    <w:rsid w:val="008239D9"/>
    <w:rsid w:val="00823A1E"/>
    <w:rsid w:val="0082536A"/>
    <w:rsid w:val="008260F7"/>
    <w:rsid w:val="00827827"/>
    <w:rsid w:val="008310B1"/>
    <w:rsid w:val="00832AB8"/>
    <w:rsid w:val="00833634"/>
    <w:rsid w:val="00833F60"/>
    <w:rsid w:val="00836498"/>
    <w:rsid w:val="00836A36"/>
    <w:rsid w:val="00840DAD"/>
    <w:rsid w:val="00842146"/>
    <w:rsid w:val="0084251D"/>
    <w:rsid w:val="00842D99"/>
    <w:rsid w:val="0084338F"/>
    <w:rsid w:val="00843962"/>
    <w:rsid w:val="008453A2"/>
    <w:rsid w:val="0084723D"/>
    <w:rsid w:val="00847848"/>
    <w:rsid w:val="008514B4"/>
    <w:rsid w:val="0085294E"/>
    <w:rsid w:val="00853CD7"/>
    <w:rsid w:val="00853E89"/>
    <w:rsid w:val="00854F07"/>
    <w:rsid w:val="00856BD6"/>
    <w:rsid w:val="00864CAA"/>
    <w:rsid w:val="008651DB"/>
    <w:rsid w:val="00865F41"/>
    <w:rsid w:val="00870BBE"/>
    <w:rsid w:val="008714D9"/>
    <w:rsid w:val="008725A6"/>
    <w:rsid w:val="00873E9D"/>
    <w:rsid w:val="00874002"/>
    <w:rsid w:val="00875902"/>
    <w:rsid w:val="0087689D"/>
    <w:rsid w:val="00877443"/>
    <w:rsid w:val="00877745"/>
    <w:rsid w:val="00883174"/>
    <w:rsid w:val="00883A3C"/>
    <w:rsid w:val="00883A73"/>
    <w:rsid w:val="0088669F"/>
    <w:rsid w:val="00886E92"/>
    <w:rsid w:val="00891741"/>
    <w:rsid w:val="00892786"/>
    <w:rsid w:val="00893250"/>
    <w:rsid w:val="008945E1"/>
    <w:rsid w:val="00895252"/>
    <w:rsid w:val="00896561"/>
    <w:rsid w:val="008A0BAE"/>
    <w:rsid w:val="008A1742"/>
    <w:rsid w:val="008A221B"/>
    <w:rsid w:val="008A2BB6"/>
    <w:rsid w:val="008A3513"/>
    <w:rsid w:val="008A36F9"/>
    <w:rsid w:val="008A5DF0"/>
    <w:rsid w:val="008A6547"/>
    <w:rsid w:val="008B10A8"/>
    <w:rsid w:val="008B272B"/>
    <w:rsid w:val="008B31D7"/>
    <w:rsid w:val="008B38CC"/>
    <w:rsid w:val="008B4B8D"/>
    <w:rsid w:val="008B4CD7"/>
    <w:rsid w:val="008B61F5"/>
    <w:rsid w:val="008B7FD9"/>
    <w:rsid w:val="008C1567"/>
    <w:rsid w:val="008C2E32"/>
    <w:rsid w:val="008C3711"/>
    <w:rsid w:val="008C4A09"/>
    <w:rsid w:val="008C5B74"/>
    <w:rsid w:val="008C7B9A"/>
    <w:rsid w:val="008D1018"/>
    <w:rsid w:val="008D24E2"/>
    <w:rsid w:val="008D5D93"/>
    <w:rsid w:val="008D6C61"/>
    <w:rsid w:val="008D7109"/>
    <w:rsid w:val="008D7BD5"/>
    <w:rsid w:val="008D7C63"/>
    <w:rsid w:val="008E3C27"/>
    <w:rsid w:val="008E4466"/>
    <w:rsid w:val="008F03B2"/>
    <w:rsid w:val="008F20E8"/>
    <w:rsid w:val="008F4546"/>
    <w:rsid w:val="008F4ECF"/>
    <w:rsid w:val="008F6CC6"/>
    <w:rsid w:val="008F7619"/>
    <w:rsid w:val="008F7A1A"/>
    <w:rsid w:val="0090032D"/>
    <w:rsid w:val="009014BF"/>
    <w:rsid w:val="00902C04"/>
    <w:rsid w:val="0090438B"/>
    <w:rsid w:val="00904B52"/>
    <w:rsid w:val="00907DD3"/>
    <w:rsid w:val="00911051"/>
    <w:rsid w:val="0091309B"/>
    <w:rsid w:val="009142DD"/>
    <w:rsid w:val="009217B2"/>
    <w:rsid w:val="00922D04"/>
    <w:rsid w:val="009235BF"/>
    <w:rsid w:val="00926B43"/>
    <w:rsid w:val="00926E58"/>
    <w:rsid w:val="00931BC4"/>
    <w:rsid w:val="0093409B"/>
    <w:rsid w:val="00936396"/>
    <w:rsid w:val="00937513"/>
    <w:rsid w:val="00937CB8"/>
    <w:rsid w:val="00944A7C"/>
    <w:rsid w:val="00944B43"/>
    <w:rsid w:val="00947D58"/>
    <w:rsid w:val="009544CC"/>
    <w:rsid w:val="009549A9"/>
    <w:rsid w:val="00956391"/>
    <w:rsid w:val="00960C24"/>
    <w:rsid w:val="00962DD6"/>
    <w:rsid w:val="009634E4"/>
    <w:rsid w:val="009648DA"/>
    <w:rsid w:val="00964F0C"/>
    <w:rsid w:val="009663F4"/>
    <w:rsid w:val="00970764"/>
    <w:rsid w:val="0097246F"/>
    <w:rsid w:val="0097290D"/>
    <w:rsid w:val="00973FBC"/>
    <w:rsid w:val="00974503"/>
    <w:rsid w:val="009750DC"/>
    <w:rsid w:val="00981730"/>
    <w:rsid w:val="00981F31"/>
    <w:rsid w:val="00983C60"/>
    <w:rsid w:val="00984725"/>
    <w:rsid w:val="00987C96"/>
    <w:rsid w:val="00990B24"/>
    <w:rsid w:val="009910BA"/>
    <w:rsid w:val="0099188C"/>
    <w:rsid w:val="00992C46"/>
    <w:rsid w:val="0099414A"/>
    <w:rsid w:val="009951B8"/>
    <w:rsid w:val="009971B9"/>
    <w:rsid w:val="009A5701"/>
    <w:rsid w:val="009A61D4"/>
    <w:rsid w:val="009A7DE0"/>
    <w:rsid w:val="009B0ECB"/>
    <w:rsid w:val="009B13CD"/>
    <w:rsid w:val="009B2034"/>
    <w:rsid w:val="009B25EC"/>
    <w:rsid w:val="009B2A3C"/>
    <w:rsid w:val="009B5D61"/>
    <w:rsid w:val="009C2504"/>
    <w:rsid w:val="009C3096"/>
    <w:rsid w:val="009C3944"/>
    <w:rsid w:val="009C6794"/>
    <w:rsid w:val="009C75AD"/>
    <w:rsid w:val="009D062D"/>
    <w:rsid w:val="009D2E16"/>
    <w:rsid w:val="009D420E"/>
    <w:rsid w:val="009D46A2"/>
    <w:rsid w:val="009D5879"/>
    <w:rsid w:val="009E0101"/>
    <w:rsid w:val="009E07E5"/>
    <w:rsid w:val="009E237D"/>
    <w:rsid w:val="009E242A"/>
    <w:rsid w:val="009E5A77"/>
    <w:rsid w:val="009E6584"/>
    <w:rsid w:val="009E72CD"/>
    <w:rsid w:val="009E7917"/>
    <w:rsid w:val="009E79FD"/>
    <w:rsid w:val="009F0A99"/>
    <w:rsid w:val="009F18E6"/>
    <w:rsid w:val="009F1958"/>
    <w:rsid w:val="009F2167"/>
    <w:rsid w:val="009F2BD6"/>
    <w:rsid w:val="009F4C22"/>
    <w:rsid w:val="009F70EB"/>
    <w:rsid w:val="00A009AA"/>
    <w:rsid w:val="00A0102D"/>
    <w:rsid w:val="00A011EF"/>
    <w:rsid w:val="00A04606"/>
    <w:rsid w:val="00A04914"/>
    <w:rsid w:val="00A04B99"/>
    <w:rsid w:val="00A05387"/>
    <w:rsid w:val="00A07CE3"/>
    <w:rsid w:val="00A1116A"/>
    <w:rsid w:val="00A123F9"/>
    <w:rsid w:val="00A1357A"/>
    <w:rsid w:val="00A14A11"/>
    <w:rsid w:val="00A14F61"/>
    <w:rsid w:val="00A16E8A"/>
    <w:rsid w:val="00A1743C"/>
    <w:rsid w:val="00A21651"/>
    <w:rsid w:val="00A22935"/>
    <w:rsid w:val="00A26C41"/>
    <w:rsid w:val="00A26CE1"/>
    <w:rsid w:val="00A26FAA"/>
    <w:rsid w:val="00A27B9D"/>
    <w:rsid w:val="00A32161"/>
    <w:rsid w:val="00A36455"/>
    <w:rsid w:val="00A41336"/>
    <w:rsid w:val="00A4282B"/>
    <w:rsid w:val="00A4442D"/>
    <w:rsid w:val="00A4459B"/>
    <w:rsid w:val="00A45AD0"/>
    <w:rsid w:val="00A46ADD"/>
    <w:rsid w:val="00A47EA8"/>
    <w:rsid w:val="00A502D7"/>
    <w:rsid w:val="00A527B4"/>
    <w:rsid w:val="00A5401C"/>
    <w:rsid w:val="00A54EB4"/>
    <w:rsid w:val="00A551DF"/>
    <w:rsid w:val="00A55859"/>
    <w:rsid w:val="00A57487"/>
    <w:rsid w:val="00A57731"/>
    <w:rsid w:val="00A57B64"/>
    <w:rsid w:val="00A60B5F"/>
    <w:rsid w:val="00A67885"/>
    <w:rsid w:val="00A67DDF"/>
    <w:rsid w:val="00A71027"/>
    <w:rsid w:val="00A72D67"/>
    <w:rsid w:val="00A73AC6"/>
    <w:rsid w:val="00A741EB"/>
    <w:rsid w:val="00A754D4"/>
    <w:rsid w:val="00A7667F"/>
    <w:rsid w:val="00A77418"/>
    <w:rsid w:val="00A77998"/>
    <w:rsid w:val="00A81628"/>
    <w:rsid w:val="00A8180B"/>
    <w:rsid w:val="00A820AD"/>
    <w:rsid w:val="00A821A7"/>
    <w:rsid w:val="00A82BA2"/>
    <w:rsid w:val="00A83C3E"/>
    <w:rsid w:val="00A851FF"/>
    <w:rsid w:val="00A85365"/>
    <w:rsid w:val="00A92A7C"/>
    <w:rsid w:val="00A959B3"/>
    <w:rsid w:val="00A95D7E"/>
    <w:rsid w:val="00A97D73"/>
    <w:rsid w:val="00AA0035"/>
    <w:rsid w:val="00AA2F5B"/>
    <w:rsid w:val="00AA4935"/>
    <w:rsid w:val="00AA5690"/>
    <w:rsid w:val="00AA68F9"/>
    <w:rsid w:val="00AB020B"/>
    <w:rsid w:val="00AB1EC6"/>
    <w:rsid w:val="00AB2953"/>
    <w:rsid w:val="00AB5EEF"/>
    <w:rsid w:val="00AC0747"/>
    <w:rsid w:val="00AC2F52"/>
    <w:rsid w:val="00AC312F"/>
    <w:rsid w:val="00AC3BDA"/>
    <w:rsid w:val="00AC43B1"/>
    <w:rsid w:val="00AC528C"/>
    <w:rsid w:val="00AC6DB5"/>
    <w:rsid w:val="00AC7F4D"/>
    <w:rsid w:val="00AD1CA2"/>
    <w:rsid w:val="00AD3FFF"/>
    <w:rsid w:val="00AD4EFD"/>
    <w:rsid w:val="00AD69F4"/>
    <w:rsid w:val="00AD7E7D"/>
    <w:rsid w:val="00AE185D"/>
    <w:rsid w:val="00AE3FC2"/>
    <w:rsid w:val="00AE4984"/>
    <w:rsid w:val="00AE4B64"/>
    <w:rsid w:val="00AE7182"/>
    <w:rsid w:val="00AF1BEA"/>
    <w:rsid w:val="00AF1DC7"/>
    <w:rsid w:val="00AF58B3"/>
    <w:rsid w:val="00B002A4"/>
    <w:rsid w:val="00B00D4C"/>
    <w:rsid w:val="00B022C3"/>
    <w:rsid w:val="00B06620"/>
    <w:rsid w:val="00B06C39"/>
    <w:rsid w:val="00B115AF"/>
    <w:rsid w:val="00B142F2"/>
    <w:rsid w:val="00B15145"/>
    <w:rsid w:val="00B15E6E"/>
    <w:rsid w:val="00B16C87"/>
    <w:rsid w:val="00B17EE5"/>
    <w:rsid w:val="00B2333F"/>
    <w:rsid w:val="00B2450F"/>
    <w:rsid w:val="00B317DE"/>
    <w:rsid w:val="00B3383F"/>
    <w:rsid w:val="00B36801"/>
    <w:rsid w:val="00B369FE"/>
    <w:rsid w:val="00B414E0"/>
    <w:rsid w:val="00B4370B"/>
    <w:rsid w:val="00B448B9"/>
    <w:rsid w:val="00B450EB"/>
    <w:rsid w:val="00B45C43"/>
    <w:rsid w:val="00B467A3"/>
    <w:rsid w:val="00B4699A"/>
    <w:rsid w:val="00B510F4"/>
    <w:rsid w:val="00B53913"/>
    <w:rsid w:val="00B54316"/>
    <w:rsid w:val="00B5565E"/>
    <w:rsid w:val="00B55E85"/>
    <w:rsid w:val="00B56E21"/>
    <w:rsid w:val="00B57D35"/>
    <w:rsid w:val="00B61B65"/>
    <w:rsid w:val="00B62A67"/>
    <w:rsid w:val="00B6328B"/>
    <w:rsid w:val="00B63E7F"/>
    <w:rsid w:val="00B654E4"/>
    <w:rsid w:val="00B706C1"/>
    <w:rsid w:val="00B715DF"/>
    <w:rsid w:val="00B771A8"/>
    <w:rsid w:val="00B812B3"/>
    <w:rsid w:val="00B823B3"/>
    <w:rsid w:val="00B83842"/>
    <w:rsid w:val="00B8470A"/>
    <w:rsid w:val="00B84752"/>
    <w:rsid w:val="00B85147"/>
    <w:rsid w:val="00B86284"/>
    <w:rsid w:val="00B867DC"/>
    <w:rsid w:val="00B90954"/>
    <w:rsid w:val="00B92A30"/>
    <w:rsid w:val="00B9586B"/>
    <w:rsid w:val="00B97DE7"/>
    <w:rsid w:val="00BA0243"/>
    <w:rsid w:val="00BA03B7"/>
    <w:rsid w:val="00BA171E"/>
    <w:rsid w:val="00BA1C87"/>
    <w:rsid w:val="00BA1EF4"/>
    <w:rsid w:val="00BA4AEF"/>
    <w:rsid w:val="00BA74FA"/>
    <w:rsid w:val="00BA79C5"/>
    <w:rsid w:val="00BB10F9"/>
    <w:rsid w:val="00BB1AA1"/>
    <w:rsid w:val="00BB245D"/>
    <w:rsid w:val="00BB32EB"/>
    <w:rsid w:val="00BB3494"/>
    <w:rsid w:val="00BB572B"/>
    <w:rsid w:val="00BB785A"/>
    <w:rsid w:val="00BB791A"/>
    <w:rsid w:val="00BB7E74"/>
    <w:rsid w:val="00BC6768"/>
    <w:rsid w:val="00BC76A9"/>
    <w:rsid w:val="00BC76AE"/>
    <w:rsid w:val="00BC7917"/>
    <w:rsid w:val="00BC7F28"/>
    <w:rsid w:val="00BD0F22"/>
    <w:rsid w:val="00BD1748"/>
    <w:rsid w:val="00BD1B8D"/>
    <w:rsid w:val="00BD2398"/>
    <w:rsid w:val="00BD2809"/>
    <w:rsid w:val="00BD5A26"/>
    <w:rsid w:val="00BD5FBF"/>
    <w:rsid w:val="00BD7B63"/>
    <w:rsid w:val="00BE1599"/>
    <w:rsid w:val="00BE4816"/>
    <w:rsid w:val="00BE4827"/>
    <w:rsid w:val="00BE5C88"/>
    <w:rsid w:val="00BE64D3"/>
    <w:rsid w:val="00BE740C"/>
    <w:rsid w:val="00BE7BD8"/>
    <w:rsid w:val="00BF1C0A"/>
    <w:rsid w:val="00BF228C"/>
    <w:rsid w:val="00BF3217"/>
    <w:rsid w:val="00BF3EA7"/>
    <w:rsid w:val="00BF462B"/>
    <w:rsid w:val="00BF5229"/>
    <w:rsid w:val="00BF5675"/>
    <w:rsid w:val="00BF6888"/>
    <w:rsid w:val="00BF6B03"/>
    <w:rsid w:val="00BF78DF"/>
    <w:rsid w:val="00BF7A22"/>
    <w:rsid w:val="00C05605"/>
    <w:rsid w:val="00C05976"/>
    <w:rsid w:val="00C07942"/>
    <w:rsid w:val="00C1359E"/>
    <w:rsid w:val="00C13DD8"/>
    <w:rsid w:val="00C14373"/>
    <w:rsid w:val="00C24C8B"/>
    <w:rsid w:val="00C250D2"/>
    <w:rsid w:val="00C301B2"/>
    <w:rsid w:val="00C305A3"/>
    <w:rsid w:val="00C3069A"/>
    <w:rsid w:val="00C3221C"/>
    <w:rsid w:val="00C322A8"/>
    <w:rsid w:val="00C3247C"/>
    <w:rsid w:val="00C328C0"/>
    <w:rsid w:val="00C32C33"/>
    <w:rsid w:val="00C407FE"/>
    <w:rsid w:val="00C41E59"/>
    <w:rsid w:val="00C4631B"/>
    <w:rsid w:val="00C46DEB"/>
    <w:rsid w:val="00C47A44"/>
    <w:rsid w:val="00C47EB8"/>
    <w:rsid w:val="00C50617"/>
    <w:rsid w:val="00C5238C"/>
    <w:rsid w:val="00C529B8"/>
    <w:rsid w:val="00C52A2E"/>
    <w:rsid w:val="00C535A8"/>
    <w:rsid w:val="00C57244"/>
    <w:rsid w:val="00C57DE8"/>
    <w:rsid w:val="00C62F99"/>
    <w:rsid w:val="00C632B5"/>
    <w:rsid w:val="00C64E73"/>
    <w:rsid w:val="00C677D6"/>
    <w:rsid w:val="00C712B6"/>
    <w:rsid w:val="00C72812"/>
    <w:rsid w:val="00C733C5"/>
    <w:rsid w:val="00C75EE1"/>
    <w:rsid w:val="00C7639B"/>
    <w:rsid w:val="00C80C25"/>
    <w:rsid w:val="00C81574"/>
    <w:rsid w:val="00C83115"/>
    <w:rsid w:val="00C84023"/>
    <w:rsid w:val="00C85452"/>
    <w:rsid w:val="00C85CCA"/>
    <w:rsid w:val="00C9078F"/>
    <w:rsid w:val="00C9254C"/>
    <w:rsid w:val="00C93E73"/>
    <w:rsid w:val="00C94DD0"/>
    <w:rsid w:val="00CA0445"/>
    <w:rsid w:val="00CA0BF1"/>
    <w:rsid w:val="00CA2298"/>
    <w:rsid w:val="00CA23A2"/>
    <w:rsid w:val="00CA40E6"/>
    <w:rsid w:val="00CA43B3"/>
    <w:rsid w:val="00CA6A70"/>
    <w:rsid w:val="00CA7B48"/>
    <w:rsid w:val="00CB023F"/>
    <w:rsid w:val="00CB3EC9"/>
    <w:rsid w:val="00CB4635"/>
    <w:rsid w:val="00CB5771"/>
    <w:rsid w:val="00CB712E"/>
    <w:rsid w:val="00CB7EBF"/>
    <w:rsid w:val="00CC06DD"/>
    <w:rsid w:val="00CC0DAE"/>
    <w:rsid w:val="00CC118B"/>
    <w:rsid w:val="00CC15AB"/>
    <w:rsid w:val="00CC37F9"/>
    <w:rsid w:val="00CC54DF"/>
    <w:rsid w:val="00CC5824"/>
    <w:rsid w:val="00CC5CE3"/>
    <w:rsid w:val="00CC6176"/>
    <w:rsid w:val="00CC6258"/>
    <w:rsid w:val="00CD117A"/>
    <w:rsid w:val="00CD1954"/>
    <w:rsid w:val="00CD28C3"/>
    <w:rsid w:val="00CD2C7F"/>
    <w:rsid w:val="00CD6612"/>
    <w:rsid w:val="00CD69E1"/>
    <w:rsid w:val="00CD7A82"/>
    <w:rsid w:val="00CE20C9"/>
    <w:rsid w:val="00CE2C6E"/>
    <w:rsid w:val="00CE3139"/>
    <w:rsid w:val="00CF1B6A"/>
    <w:rsid w:val="00CF58C6"/>
    <w:rsid w:val="00CF61CF"/>
    <w:rsid w:val="00CF68C3"/>
    <w:rsid w:val="00D00533"/>
    <w:rsid w:val="00D00A61"/>
    <w:rsid w:val="00D00AFC"/>
    <w:rsid w:val="00D016CE"/>
    <w:rsid w:val="00D0274F"/>
    <w:rsid w:val="00D02B02"/>
    <w:rsid w:val="00D03142"/>
    <w:rsid w:val="00D03453"/>
    <w:rsid w:val="00D0436C"/>
    <w:rsid w:val="00D06112"/>
    <w:rsid w:val="00D115C7"/>
    <w:rsid w:val="00D12EF9"/>
    <w:rsid w:val="00D14145"/>
    <w:rsid w:val="00D14EED"/>
    <w:rsid w:val="00D15395"/>
    <w:rsid w:val="00D17212"/>
    <w:rsid w:val="00D2042D"/>
    <w:rsid w:val="00D226D7"/>
    <w:rsid w:val="00D23134"/>
    <w:rsid w:val="00D2627C"/>
    <w:rsid w:val="00D3026E"/>
    <w:rsid w:val="00D3371A"/>
    <w:rsid w:val="00D34116"/>
    <w:rsid w:val="00D34967"/>
    <w:rsid w:val="00D34ED7"/>
    <w:rsid w:val="00D35810"/>
    <w:rsid w:val="00D36787"/>
    <w:rsid w:val="00D36D58"/>
    <w:rsid w:val="00D4252C"/>
    <w:rsid w:val="00D44077"/>
    <w:rsid w:val="00D47401"/>
    <w:rsid w:val="00D475EF"/>
    <w:rsid w:val="00D521E3"/>
    <w:rsid w:val="00D5244C"/>
    <w:rsid w:val="00D5316B"/>
    <w:rsid w:val="00D55794"/>
    <w:rsid w:val="00D56206"/>
    <w:rsid w:val="00D57E57"/>
    <w:rsid w:val="00D6024B"/>
    <w:rsid w:val="00D620EE"/>
    <w:rsid w:val="00D62A44"/>
    <w:rsid w:val="00D66C25"/>
    <w:rsid w:val="00D672D3"/>
    <w:rsid w:val="00D70263"/>
    <w:rsid w:val="00D722CD"/>
    <w:rsid w:val="00D73E0A"/>
    <w:rsid w:val="00D74108"/>
    <w:rsid w:val="00D7413F"/>
    <w:rsid w:val="00D74C5A"/>
    <w:rsid w:val="00D77DF1"/>
    <w:rsid w:val="00D829C5"/>
    <w:rsid w:val="00D82FE3"/>
    <w:rsid w:val="00D83A6A"/>
    <w:rsid w:val="00D851F3"/>
    <w:rsid w:val="00D86D91"/>
    <w:rsid w:val="00D901AF"/>
    <w:rsid w:val="00D95450"/>
    <w:rsid w:val="00D97D0F"/>
    <w:rsid w:val="00D97E41"/>
    <w:rsid w:val="00DA1096"/>
    <w:rsid w:val="00DA2FEE"/>
    <w:rsid w:val="00DA33AA"/>
    <w:rsid w:val="00DA572C"/>
    <w:rsid w:val="00DA6AE0"/>
    <w:rsid w:val="00DB00F6"/>
    <w:rsid w:val="00DB0E53"/>
    <w:rsid w:val="00DB1053"/>
    <w:rsid w:val="00DB39B9"/>
    <w:rsid w:val="00DB4E46"/>
    <w:rsid w:val="00DB6BB6"/>
    <w:rsid w:val="00DB6CD5"/>
    <w:rsid w:val="00DB7F30"/>
    <w:rsid w:val="00DC09C6"/>
    <w:rsid w:val="00DC26B6"/>
    <w:rsid w:val="00DC377D"/>
    <w:rsid w:val="00DC3CFD"/>
    <w:rsid w:val="00DC53E4"/>
    <w:rsid w:val="00DC5756"/>
    <w:rsid w:val="00DC70A5"/>
    <w:rsid w:val="00DC77F8"/>
    <w:rsid w:val="00DD17C9"/>
    <w:rsid w:val="00DD50F8"/>
    <w:rsid w:val="00DD6D72"/>
    <w:rsid w:val="00DD7CD3"/>
    <w:rsid w:val="00DE0B99"/>
    <w:rsid w:val="00DE0C7F"/>
    <w:rsid w:val="00DE2A0B"/>
    <w:rsid w:val="00DE372C"/>
    <w:rsid w:val="00DE4405"/>
    <w:rsid w:val="00DE69B5"/>
    <w:rsid w:val="00DE6B0F"/>
    <w:rsid w:val="00DF07BE"/>
    <w:rsid w:val="00DF0A9D"/>
    <w:rsid w:val="00DF0AB1"/>
    <w:rsid w:val="00DF1742"/>
    <w:rsid w:val="00DF2644"/>
    <w:rsid w:val="00DF30D1"/>
    <w:rsid w:val="00DF3113"/>
    <w:rsid w:val="00DF326F"/>
    <w:rsid w:val="00DF6085"/>
    <w:rsid w:val="00E003D1"/>
    <w:rsid w:val="00E00F07"/>
    <w:rsid w:val="00E03510"/>
    <w:rsid w:val="00E03650"/>
    <w:rsid w:val="00E037A9"/>
    <w:rsid w:val="00E0403E"/>
    <w:rsid w:val="00E0411E"/>
    <w:rsid w:val="00E069B4"/>
    <w:rsid w:val="00E07626"/>
    <w:rsid w:val="00E112B1"/>
    <w:rsid w:val="00E1160F"/>
    <w:rsid w:val="00E1174D"/>
    <w:rsid w:val="00E1239E"/>
    <w:rsid w:val="00E16463"/>
    <w:rsid w:val="00E20ABD"/>
    <w:rsid w:val="00E217E2"/>
    <w:rsid w:val="00E21968"/>
    <w:rsid w:val="00E21AC6"/>
    <w:rsid w:val="00E22403"/>
    <w:rsid w:val="00E22CE9"/>
    <w:rsid w:val="00E24372"/>
    <w:rsid w:val="00E254EA"/>
    <w:rsid w:val="00E25C9E"/>
    <w:rsid w:val="00E26508"/>
    <w:rsid w:val="00E2670A"/>
    <w:rsid w:val="00E32CDB"/>
    <w:rsid w:val="00E345AC"/>
    <w:rsid w:val="00E378E3"/>
    <w:rsid w:val="00E37A87"/>
    <w:rsid w:val="00E41398"/>
    <w:rsid w:val="00E43AEF"/>
    <w:rsid w:val="00E43D87"/>
    <w:rsid w:val="00E47427"/>
    <w:rsid w:val="00E4776E"/>
    <w:rsid w:val="00E50E57"/>
    <w:rsid w:val="00E510F0"/>
    <w:rsid w:val="00E5155A"/>
    <w:rsid w:val="00E525C4"/>
    <w:rsid w:val="00E57BCE"/>
    <w:rsid w:val="00E612D5"/>
    <w:rsid w:val="00E628A4"/>
    <w:rsid w:val="00E66760"/>
    <w:rsid w:val="00E70A08"/>
    <w:rsid w:val="00E7279B"/>
    <w:rsid w:val="00E730A9"/>
    <w:rsid w:val="00E74993"/>
    <w:rsid w:val="00E75FCF"/>
    <w:rsid w:val="00E76F8D"/>
    <w:rsid w:val="00E776BB"/>
    <w:rsid w:val="00E81547"/>
    <w:rsid w:val="00E84ED3"/>
    <w:rsid w:val="00E85F15"/>
    <w:rsid w:val="00E878D6"/>
    <w:rsid w:val="00E904B5"/>
    <w:rsid w:val="00E9107E"/>
    <w:rsid w:val="00E92613"/>
    <w:rsid w:val="00E929CD"/>
    <w:rsid w:val="00E94655"/>
    <w:rsid w:val="00E95CFC"/>
    <w:rsid w:val="00E961DE"/>
    <w:rsid w:val="00E9682C"/>
    <w:rsid w:val="00E97B42"/>
    <w:rsid w:val="00EA1A7B"/>
    <w:rsid w:val="00EA2324"/>
    <w:rsid w:val="00EA2686"/>
    <w:rsid w:val="00EA2863"/>
    <w:rsid w:val="00EA4C3A"/>
    <w:rsid w:val="00EA6B14"/>
    <w:rsid w:val="00EB3851"/>
    <w:rsid w:val="00EB3894"/>
    <w:rsid w:val="00EB5B65"/>
    <w:rsid w:val="00EB5FE7"/>
    <w:rsid w:val="00EB61F7"/>
    <w:rsid w:val="00EB6911"/>
    <w:rsid w:val="00EB6A09"/>
    <w:rsid w:val="00EC0503"/>
    <w:rsid w:val="00EC41E3"/>
    <w:rsid w:val="00EC586C"/>
    <w:rsid w:val="00EC59FB"/>
    <w:rsid w:val="00EC5EF6"/>
    <w:rsid w:val="00EC6748"/>
    <w:rsid w:val="00ED1004"/>
    <w:rsid w:val="00ED17E3"/>
    <w:rsid w:val="00ED4A51"/>
    <w:rsid w:val="00ED6BFD"/>
    <w:rsid w:val="00ED73A1"/>
    <w:rsid w:val="00EE15E3"/>
    <w:rsid w:val="00EE4257"/>
    <w:rsid w:val="00EE493B"/>
    <w:rsid w:val="00EE4ECD"/>
    <w:rsid w:val="00EE56C4"/>
    <w:rsid w:val="00EE5C55"/>
    <w:rsid w:val="00EF0494"/>
    <w:rsid w:val="00EF16B5"/>
    <w:rsid w:val="00EF1BD3"/>
    <w:rsid w:val="00EF227A"/>
    <w:rsid w:val="00F000AD"/>
    <w:rsid w:val="00F02774"/>
    <w:rsid w:val="00F066E0"/>
    <w:rsid w:val="00F06ABD"/>
    <w:rsid w:val="00F07D4C"/>
    <w:rsid w:val="00F07FDF"/>
    <w:rsid w:val="00F10854"/>
    <w:rsid w:val="00F10C30"/>
    <w:rsid w:val="00F11DC1"/>
    <w:rsid w:val="00F12142"/>
    <w:rsid w:val="00F131C0"/>
    <w:rsid w:val="00F14FE1"/>
    <w:rsid w:val="00F1584A"/>
    <w:rsid w:val="00F20233"/>
    <w:rsid w:val="00F22CED"/>
    <w:rsid w:val="00F23905"/>
    <w:rsid w:val="00F26C63"/>
    <w:rsid w:val="00F26E55"/>
    <w:rsid w:val="00F274D4"/>
    <w:rsid w:val="00F27682"/>
    <w:rsid w:val="00F27713"/>
    <w:rsid w:val="00F279E8"/>
    <w:rsid w:val="00F33470"/>
    <w:rsid w:val="00F339C8"/>
    <w:rsid w:val="00F33A0D"/>
    <w:rsid w:val="00F36383"/>
    <w:rsid w:val="00F42DF5"/>
    <w:rsid w:val="00F44766"/>
    <w:rsid w:val="00F46182"/>
    <w:rsid w:val="00F4642B"/>
    <w:rsid w:val="00F46BDB"/>
    <w:rsid w:val="00F47029"/>
    <w:rsid w:val="00F47191"/>
    <w:rsid w:val="00F51B39"/>
    <w:rsid w:val="00F52EDA"/>
    <w:rsid w:val="00F5470D"/>
    <w:rsid w:val="00F54717"/>
    <w:rsid w:val="00F558F9"/>
    <w:rsid w:val="00F56FD4"/>
    <w:rsid w:val="00F60E79"/>
    <w:rsid w:val="00F615C5"/>
    <w:rsid w:val="00F61C26"/>
    <w:rsid w:val="00F625DD"/>
    <w:rsid w:val="00F63638"/>
    <w:rsid w:val="00F63DD6"/>
    <w:rsid w:val="00F64E61"/>
    <w:rsid w:val="00F679DE"/>
    <w:rsid w:val="00F733AF"/>
    <w:rsid w:val="00F800B4"/>
    <w:rsid w:val="00F80321"/>
    <w:rsid w:val="00F804AC"/>
    <w:rsid w:val="00F82D08"/>
    <w:rsid w:val="00F83A42"/>
    <w:rsid w:val="00F859BD"/>
    <w:rsid w:val="00F860EF"/>
    <w:rsid w:val="00F87E0F"/>
    <w:rsid w:val="00F90147"/>
    <w:rsid w:val="00F90F0C"/>
    <w:rsid w:val="00F92CA2"/>
    <w:rsid w:val="00F943DB"/>
    <w:rsid w:val="00F945E1"/>
    <w:rsid w:val="00F95355"/>
    <w:rsid w:val="00F95465"/>
    <w:rsid w:val="00F95F3C"/>
    <w:rsid w:val="00F97046"/>
    <w:rsid w:val="00FA0B45"/>
    <w:rsid w:val="00FA3B7C"/>
    <w:rsid w:val="00FA4F8B"/>
    <w:rsid w:val="00FA501E"/>
    <w:rsid w:val="00FA5039"/>
    <w:rsid w:val="00FA633A"/>
    <w:rsid w:val="00FA6BBE"/>
    <w:rsid w:val="00FB110A"/>
    <w:rsid w:val="00FB1160"/>
    <w:rsid w:val="00FB4D62"/>
    <w:rsid w:val="00FB60B2"/>
    <w:rsid w:val="00FB767E"/>
    <w:rsid w:val="00FC0287"/>
    <w:rsid w:val="00FC3732"/>
    <w:rsid w:val="00FC444D"/>
    <w:rsid w:val="00FC4AF7"/>
    <w:rsid w:val="00FC6DB2"/>
    <w:rsid w:val="00FC7597"/>
    <w:rsid w:val="00FC7D93"/>
    <w:rsid w:val="00FD0497"/>
    <w:rsid w:val="00FD2475"/>
    <w:rsid w:val="00FD29AB"/>
    <w:rsid w:val="00FD2A6B"/>
    <w:rsid w:val="00FD344C"/>
    <w:rsid w:val="00FD4BAA"/>
    <w:rsid w:val="00FD52DB"/>
    <w:rsid w:val="00FD6545"/>
    <w:rsid w:val="00FD7BE1"/>
    <w:rsid w:val="00FD7D90"/>
    <w:rsid w:val="00FE13B0"/>
    <w:rsid w:val="00FE22E1"/>
    <w:rsid w:val="00FE2C6A"/>
    <w:rsid w:val="00FE2E7D"/>
    <w:rsid w:val="00FE4015"/>
    <w:rsid w:val="00FF1788"/>
    <w:rsid w:val="00FF33E1"/>
    <w:rsid w:val="00FF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9A8CB"/>
  <w15:docId w15:val="{DA209DBF-4914-4CBC-9245-A3C06E97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70C"/>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A820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20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820A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DB4E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20A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820A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4E46"/>
    <w:rPr>
      <w:rFonts w:asciiTheme="majorHAnsi" w:eastAsiaTheme="majorEastAsia" w:hAnsiTheme="majorHAnsi" w:cstheme="majorBidi"/>
      <w:i/>
      <w:iCs/>
      <w:color w:val="365F91" w:themeColor="accent1" w:themeShade="BF"/>
      <w:sz w:val="24"/>
      <w:szCs w:val="20"/>
    </w:rPr>
  </w:style>
  <w:style w:type="paragraph" w:styleId="ListParagraph">
    <w:name w:val="List Paragraph"/>
    <w:basedOn w:val="Normal"/>
    <w:link w:val="ListParagraphChar"/>
    <w:uiPriority w:val="34"/>
    <w:qFormat/>
    <w:rsid w:val="0070628D"/>
    <w:pPr>
      <w:spacing w:after="160" w:line="25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992C46"/>
    <w:pPr>
      <w:tabs>
        <w:tab w:val="center" w:pos="4680"/>
        <w:tab w:val="right" w:pos="9360"/>
      </w:tabs>
    </w:pPr>
  </w:style>
  <w:style w:type="character" w:customStyle="1" w:styleId="HeaderChar">
    <w:name w:val="Header Char"/>
    <w:basedOn w:val="DefaultParagraphFont"/>
    <w:link w:val="Header"/>
    <w:uiPriority w:val="99"/>
    <w:rsid w:val="00992C46"/>
    <w:rPr>
      <w:rFonts w:ascii="VNI-Times" w:eastAsia="Times New Roman" w:hAnsi="VNI-Times" w:cs="Times New Roman"/>
      <w:sz w:val="24"/>
      <w:szCs w:val="20"/>
    </w:rPr>
  </w:style>
  <w:style w:type="paragraph" w:styleId="Footer">
    <w:name w:val="footer"/>
    <w:basedOn w:val="Normal"/>
    <w:link w:val="FooterChar"/>
    <w:uiPriority w:val="99"/>
    <w:unhideWhenUsed/>
    <w:rsid w:val="00992C46"/>
    <w:pPr>
      <w:tabs>
        <w:tab w:val="center" w:pos="4680"/>
        <w:tab w:val="right" w:pos="9360"/>
      </w:tabs>
    </w:pPr>
  </w:style>
  <w:style w:type="character" w:customStyle="1" w:styleId="FooterChar">
    <w:name w:val="Footer Char"/>
    <w:basedOn w:val="DefaultParagraphFont"/>
    <w:link w:val="Footer"/>
    <w:uiPriority w:val="99"/>
    <w:rsid w:val="00992C46"/>
    <w:rPr>
      <w:rFonts w:ascii="VNI-Times" w:eastAsia="Times New Roman" w:hAnsi="VNI-Times" w:cs="Times New Roman"/>
      <w:sz w:val="24"/>
      <w:szCs w:val="20"/>
    </w:rPr>
  </w:style>
  <w:style w:type="paragraph" w:styleId="TOCHeading">
    <w:name w:val="TOC Heading"/>
    <w:basedOn w:val="Heading1"/>
    <w:next w:val="Normal"/>
    <w:uiPriority w:val="39"/>
    <w:unhideWhenUsed/>
    <w:qFormat/>
    <w:rsid w:val="004B5F8A"/>
    <w:pPr>
      <w:spacing w:line="259" w:lineRule="auto"/>
      <w:outlineLvl w:val="9"/>
    </w:pPr>
  </w:style>
  <w:style w:type="paragraph" w:styleId="TOC1">
    <w:name w:val="toc 1"/>
    <w:basedOn w:val="Normal"/>
    <w:next w:val="Normal"/>
    <w:autoRedefine/>
    <w:uiPriority w:val="39"/>
    <w:unhideWhenUsed/>
    <w:rsid w:val="004B5F8A"/>
    <w:pPr>
      <w:spacing w:after="100"/>
    </w:pPr>
  </w:style>
  <w:style w:type="paragraph" w:styleId="TOC2">
    <w:name w:val="toc 2"/>
    <w:basedOn w:val="Normal"/>
    <w:next w:val="Normal"/>
    <w:autoRedefine/>
    <w:uiPriority w:val="39"/>
    <w:unhideWhenUsed/>
    <w:rsid w:val="00F23905"/>
    <w:pPr>
      <w:tabs>
        <w:tab w:val="right" w:leader="dot" w:pos="8778"/>
      </w:tabs>
      <w:spacing w:after="100" w:line="360" w:lineRule="auto"/>
      <w:ind w:left="240"/>
    </w:pPr>
    <w:rPr>
      <w:rFonts w:ascii="Times New Roman" w:hAnsi="Times New Roman"/>
      <w:noProof/>
      <w:sz w:val="26"/>
      <w:szCs w:val="26"/>
    </w:rPr>
  </w:style>
  <w:style w:type="paragraph" w:styleId="TOC3">
    <w:name w:val="toc 3"/>
    <w:basedOn w:val="Normal"/>
    <w:next w:val="Normal"/>
    <w:autoRedefine/>
    <w:uiPriority w:val="39"/>
    <w:unhideWhenUsed/>
    <w:rsid w:val="004B5F8A"/>
    <w:pPr>
      <w:spacing w:after="100"/>
      <w:ind w:left="480"/>
    </w:pPr>
  </w:style>
  <w:style w:type="character" w:styleId="Hyperlink">
    <w:name w:val="Hyperlink"/>
    <w:basedOn w:val="DefaultParagraphFont"/>
    <w:uiPriority w:val="99"/>
    <w:unhideWhenUsed/>
    <w:rsid w:val="004B5F8A"/>
    <w:rPr>
      <w:color w:val="0000FF" w:themeColor="hyperlink"/>
      <w:u w:val="single"/>
    </w:rPr>
  </w:style>
  <w:style w:type="character" w:styleId="Strong">
    <w:name w:val="Strong"/>
    <w:basedOn w:val="DefaultParagraphFont"/>
    <w:uiPriority w:val="22"/>
    <w:qFormat/>
    <w:rsid w:val="00DB4E46"/>
    <w:rPr>
      <w:b/>
      <w:bCs/>
    </w:rPr>
  </w:style>
  <w:style w:type="character" w:styleId="Emphasis">
    <w:name w:val="Emphasis"/>
    <w:basedOn w:val="DefaultParagraphFont"/>
    <w:uiPriority w:val="20"/>
    <w:qFormat/>
    <w:rsid w:val="00DB4E46"/>
    <w:rPr>
      <w:i/>
      <w:iCs/>
    </w:rPr>
  </w:style>
  <w:style w:type="character" w:customStyle="1" w:styleId="apple-converted-space">
    <w:name w:val="apple-converted-space"/>
    <w:basedOn w:val="DefaultParagraphFont"/>
    <w:rsid w:val="00C47A44"/>
  </w:style>
  <w:style w:type="paragraph" w:styleId="NormalWeb">
    <w:name w:val="Normal (Web)"/>
    <w:basedOn w:val="Normal"/>
    <w:uiPriority w:val="99"/>
    <w:semiHidden/>
    <w:unhideWhenUsed/>
    <w:rsid w:val="00F63DD6"/>
    <w:pPr>
      <w:spacing w:before="100" w:beforeAutospacing="1" w:after="100" w:afterAutospacing="1"/>
    </w:pPr>
    <w:rPr>
      <w:rFonts w:ascii="Times New Roman" w:hAnsi="Times New Roman"/>
      <w:szCs w:val="24"/>
    </w:rPr>
  </w:style>
  <w:style w:type="paragraph" w:styleId="HTMLPreformatted">
    <w:name w:val="HTML Preformatted"/>
    <w:basedOn w:val="Normal"/>
    <w:link w:val="HTMLPreformattedChar"/>
    <w:uiPriority w:val="99"/>
    <w:unhideWhenUsed/>
    <w:rsid w:val="00F63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F63DD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A0B45"/>
    <w:rPr>
      <w:color w:val="800080" w:themeColor="followedHyperlink"/>
      <w:u w:val="single"/>
    </w:rPr>
  </w:style>
  <w:style w:type="table" w:styleId="TableGrid">
    <w:name w:val="Table Grid"/>
    <w:basedOn w:val="TableNormal"/>
    <w:uiPriority w:val="59"/>
    <w:rsid w:val="00517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idung">
    <w:name w:val="Noi dung"/>
    <w:basedOn w:val="Normal"/>
    <w:link w:val="NoidungChar"/>
    <w:qFormat/>
    <w:rsid w:val="00B06620"/>
    <w:pPr>
      <w:spacing w:before="120" w:line="360" w:lineRule="auto"/>
      <w:ind w:firstLine="369"/>
      <w:jc w:val="both"/>
    </w:pPr>
    <w:rPr>
      <w:rFonts w:ascii="Times New Roman" w:eastAsiaTheme="minorHAnsi" w:hAnsi="Times New Roman"/>
      <w:color w:val="000000" w:themeColor="text1"/>
      <w:sz w:val="26"/>
      <w:szCs w:val="26"/>
    </w:rPr>
  </w:style>
  <w:style w:type="character" w:customStyle="1" w:styleId="NoidungChar">
    <w:name w:val="Noi dung Char"/>
    <w:basedOn w:val="DefaultParagraphFont"/>
    <w:link w:val="Noidung"/>
    <w:rsid w:val="00B06620"/>
    <w:rPr>
      <w:rFonts w:ascii="Times New Roman" w:hAnsi="Times New Roman" w:cs="Times New Roman"/>
      <w:color w:val="000000" w:themeColor="text1"/>
      <w:sz w:val="26"/>
      <w:szCs w:val="26"/>
    </w:rPr>
  </w:style>
  <w:style w:type="table" w:styleId="GridTable1Light-Accent5">
    <w:name w:val="Grid Table 1 Light Accent 5"/>
    <w:basedOn w:val="TableNormal"/>
    <w:uiPriority w:val="46"/>
    <w:rsid w:val="0013703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3703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B50B5"/>
    <w:rPr>
      <w:sz w:val="16"/>
      <w:szCs w:val="16"/>
    </w:rPr>
  </w:style>
  <w:style w:type="paragraph" w:styleId="CommentText">
    <w:name w:val="annotation text"/>
    <w:basedOn w:val="Normal"/>
    <w:link w:val="CommentTextChar"/>
    <w:uiPriority w:val="99"/>
    <w:semiHidden/>
    <w:unhideWhenUsed/>
    <w:rsid w:val="007B50B5"/>
    <w:rPr>
      <w:sz w:val="20"/>
    </w:rPr>
  </w:style>
  <w:style w:type="character" w:customStyle="1" w:styleId="CommentTextChar">
    <w:name w:val="Comment Text Char"/>
    <w:basedOn w:val="DefaultParagraphFont"/>
    <w:link w:val="CommentText"/>
    <w:uiPriority w:val="99"/>
    <w:semiHidden/>
    <w:rsid w:val="007B50B5"/>
    <w:rPr>
      <w:rFonts w:ascii="VNI-Times" w:eastAsia="Times New Roman" w:hAnsi="VNI-Times" w:cs="Times New Roman"/>
      <w:sz w:val="20"/>
      <w:szCs w:val="20"/>
    </w:rPr>
  </w:style>
  <w:style w:type="paragraph" w:styleId="CommentSubject">
    <w:name w:val="annotation subject"/>
    <w:basedOn w:val="CommentText"/>
    <w:next w:val="CommentText"/>
    <w:link w:val="CommentSubjectChar"/>
    <w:uiPriority w:val="99"/>
    <w:semiHidden/>
    <w:unhideWhenUsed/>
    <w:rsid w:val="007B50B5"/>
    <w:rPr>
      <w:b/>
      <w:bCs/>
    </w:rPr>
  </w:style>
  <w:style w:type="character" w:customStyle="1" w:styleId="CommentSubjectChar">
    <w:name w:val="Comment Subject Char"/>
    <w:basedOn w:val="CommentTextChar"/>
    <w:link w:val="CommentSubject"/>
    <w:uiPriority w:val="99"/>
    <w:semiHidden/>
    <w:rsid w:val="007B50B5"/>
    <w:rPr>
      <w:rFonts w:ascii="VNI-Times" w:eastAsia="Times New Roman" w:hAnsi="VNI-Times" w:cs="Times New Roman"/>
      <w:b/>
      <w:bCs/>
      <w:sz w:val="20"/>
      <w:szCs w:val="20"/>
    </w:rPr>
  </w:style>
  <w:style w:type="paragraph" w:styleId="BalloonText">
    <w:name w:val="Balloon Text"/>
    <w:basedOn w:val="Normal"/>
    <w:link w:val="BalloonTextChar"/>
    <w:uiPriority w:val="99"/>
    <w:semiHidden/>
    <w:unhideWhenUsed/>
    <w:rsid w:val="007B50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0B5"/>
    <w:rPr>
      <w:rFonts w:ascii="Segoe UI" w:eastAsia="Times New Roman" w:hAnsi="Segoe UI" w:cs="Segoe UI"/>
      <w:sz w:val="18"/>
      <w:szCs w:val="18"/>
    </w:rPr>
  </w:style>
  <w:style w:type="paragraph" w:customStyle="1" w:styleId="Bullet1">
    <w:name w:val="Bullet1"/>
    <w:basedOn w:val="ListParagraph"/>
    <w:qFormat/>
    <w:rsid w:val="00247367"/>
    <w:pPr>
      <w:numPr>
        <w:numId w:val="25"/>
      </w:numPr>
      <w:spacing w:before="120" w:after="0" w:line="360" w:lineRule="auto"/>
      <w:ind w:left="1080"/>
      <w:jc w:val="both"/>
    </w:pPr>
    <w:rPr>
      <w:rFonts w:ascii="Times New Roman" w:hAnsi="Times New Roman" w:cs="Times New Roman"/>
      <w:sz w:val="26"/>
      <w:szCs w:val="26"/>
    </w:rPr>
  </w:style>
  <w:style w:type="character" w:styleId="PlaceholderText">
    <w:name w:val="Placeholder Text"/>
    <w:basedOn w:val="DefaultParagraphFont"/>
    <w:uiPriority w:val="99"/>
    <w:semiHidden/>
    <w:rsid w:val="006D1332"/>
    <w:rPr>
      <w:color w:val="808080"/>
    </w:rPr>
  </w:style>
  <w:style w:type="character" w:customStyle="1" w:styleId="number">
    <w:name w:val="number"/>
    <w:basedOn w:val="DefaultParagraphFont"/>
    <w:rsid w:val="001269E2"/>
  </w:style>
  <w:style w:type="paragraph" w:styleId="FootnoteText">
    <w:name w:val="footnote text"/>
    <w:basedOn w:val="Normal"/>
    <w:link w:val="FootnoteTextChar"/>
    <w:uiPriority w:val="99"/>
    <w:semiHidden/>
    <w:unhideWhenUsed/>
    <w:rsid w:val="00041ACC"/>
    <w:pPr>
      <w:ind w:firstLine="720"/>
      <w:jc w:val="both"/>
    </w:pPr>
    <w:rPr>
      <w:rFonts w:ascii="Times New Roman" w:eastAsiaTheme="minorEastAsia" w:hAnsi="Times New Roman" w:cstheme="minorBidi"/>
      <w:sz w:val="20"/>
    </w:rPr>
  </w:style>
  <w:style w:type="character" w:customStyle="1" w:styleId="FootnoteTextChar">
    <w:name w:val="Footnote Text Char"/>
    <w:basedOn w:val="DefaultParagraphFont"/>
    <w:link w:val="FootnoteText"/>
    <w:uiPriority w:val="99"/>
    <w:semiHidden/>
    <w:rsid w:val="00041ACC"/>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041ACC"/>
    <w:rPr>
      <w:vertAlign w:val="superscript"/>
    </w:rPr>
  </w:style>
  <w:style w:type="paragraph" w:customStyle="1" w:styleId="Hinh">
    <w:name w:val="Hinh"/>
    <w:basedOn w:val="Normal"/>
    <w:link w:val="HinhChar"/>
    <w:qFormat/>
    <w:rsid w:val="00041ACC"/>
    <w:pPr>
      <w:spacing w:before="120" w:after="280"/>
      <w:jc w:val="center"/>
    </w:pPr>
    <w:rPr>
      <w:rFonts w:ascii="Times New Roman" w:eastAsia="MS Mincho" w:hAnsi="Times New Roman"/>
      <w:sz w:val="26"/>
      <w:szCs w:val="26"/>
      <w:lang w:val="vi-VN" w:eastAsia="ja-JP"/>
    </w:rPr>
  </w:style>
  <w:style w:type="character" w:customStyle="1" w:styleId="HinhChar">
    <w:name w:val="Hinh Char"/>
    <w:basedOn w:val="DefaultParagraphFont"/>
    <w:link w:val="Hinh"/>
    <w:rsid w:val="00041ACC"/>
    <w:rPr>
      <w:rFonts w:ascii="Times New Roman" w:eastAsia="MS Mincho" w:hAnsi="Times New Roman" w:cs="Times New Roman"/>
      <w:sz w:val="26"/>
      <w:szCs w:val="26"/>
      <w:lang w:val="vi-VN" w:eastAsia="ja-JP"/>
    </w:rPr>
  </w:style>
  <w:style w:type="paragraph" w:styleId="Caption">
    <w:name w:val="caption"/>
    <w:basedOn w:val="Normal"/>
    <w:next w:val="Normal"/>
    <w:uiPriority w:val="35"/>
    <w:unhideWhenUsed/>
    <w:qFormat/>
    <w:rsid w:val="004D7A96"/>
    <w:pPr>
      <w:spacing w:after="200"/>
    </w:pPr>
    <w:rPr>
      <w:i/>
      <w:iCs/>
      <w:color w:val="1F497D" w:themeColor="text2"/>
      <w:sz w:val="18"/>
      <w:szCs w:val="18"/>
    </w:rPr>
  </w:style>
  <w:style w:type="table" w:styleId="GridTable1Light">
    <w:name w:val="Grid Table 1 Light"/>
    <w:basedOn w:val="TableNormal"/>
    <w:uiPriority w:val="46"/>
    <w:rsid w:val="002C776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A502D7"/>
  </w:style>
  <w:style w:type="paragraph" w:styleId="TOC4">
    <w:name w:val="toc 4"/>
    <w:basedOn w:val="Normal"/>
    <w:next w:val="Normal"/>
    <w:autoRedefine/>
    <w:uiPriority w:val="39"/>
    <w:unhideWhenUsed/>
    <w:rsid w:val="00234002"/>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3400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3400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3400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3400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34002"/>
    <w:pPr>
      <w:spacing w:after="100" w:line="259" w:lineRule="auto"/>
      <w:ind w:left="1760"/>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67393D"/>
    <w:pPr>
      <w:spacing w:after="240"/>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67393D"/>
    <w:rPr>
      <w:rFonts w:asciiTheme="majorHAnsi" w:eastAsiaTheme="majorEastAsia" w:hAnsiTheme="majorHAnsi" w:cstheme="majorBidi"/>
      <w:b/>
      <w:spacing w:val="5"/>
      <w:kern w:val="28"/>
      <w:sz w:val="28"/>
      <w:szCs w:val="5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4907">
      <w:bodyDiv w:val="1"/>
      <w:marLeft w:val="0"/>
      <w:marRight w:val="0"/>
      <w:marTop w:val="0"/>
      <w:marBottom w:val="0"/>
      <w:divBdr>
        <w:top w:val="none" w:sz="0" w:space="0" w:color="auto"/>
        <w:left w:val="none" w:sz="0" w:space="0" w:color="auto"/>
        <w:bottom w:val="none" w:sz="0" w:space="0" w:color="auto"/>
        <w:right w:val="none" w:sz="0" w:space="0" w:color="auto"/>
      </w:divBdr>
      <w:divsChild>
        <w:div w:id="413936246">
          <w:marLeft w:val="0"/>
          <w:marRight w:val="0"/>
          <w:marTop w:val="0"/>
          <w:marBottom w:val="0"/>
          <w:divBdr>
            <w:top w:val="none" w:sz="0" w:space="0" w:color="auto"/>
            <w:left w:val="none" w:sz="0" w:space="0" w:color="auto"/>
            <w:bottom w:val="none" w:sz="0" w:space="0" w:color="auto"/>
            <w:right w:val="none" w:sz="0" w:space="0" w:color="auto"/>
          </w:divBdr>
        </w:div>
      </w:divsChild>
    </w:div>
    <w:div w:id="276447852">
      <w:bodyDiv w:val="1"/>
      <w:marLeft w:val="0"/>
      <w:marRight w:val="0"/>
      <w:marTop w:val="0"/>
      <w:marBottom w:val="0"/>
      <w:divBdr>
        <w:top w:val="none" w:sz="0" w:space="0" w:color="auto"/>
        <w:left w:val="none" w:sz="0" w:space="0" w:color="auto"/>
        <w:bottom w:val="none" w:sz="0" w:space="0" w:color="auto"/>
        <w:right w:val="none" w:sz="0" w:space="0" w:color="auto"/>
      </w:divBdr>
    </w:div>
    <w:div w:id="317004925">
      <w:bodyDiv w:val="1"/>
      <w:marLeft w:val="0"/>
      <w:marRight w:val="0"/>
      <w:marTop w:val="0"/>
      <w:marBottom w:val="0"/>
      <w:divBdr>
        <w:top w:val="none" w:sz="0" w:space="0" w:color="auto"/>
        <w:left w:val="none" w:sz="0" w:space="0" w:color="auto"/>
        <w:bottom w:val="none" w:sz="0" w:space="0" w:color="auto"/>
        <w:right w:val="none" w:sz="0" w:space="0" w:color="auto"/>
      </w:divBdr>
    </w:div>
    <w:div w:id="339430316">
      <w:bodyDiv w:val="1"/>
      <w:marLeft w:val="0"/>
      <w:marRight w:val="0"/>
      <w:marTop w:val="0"/>
      <w:marBottom w:val="0"/>
      <w:divBdr>
        <w:top w:val="none" w:sz="0" w:space="0" w:color="auto"/>
        <w:left w:val="none" w:sz="0" w:space="0" w:color="auto"/>
        <w:bottom w:val="none" w:sz="0" w:space="0" w:color="auto"/>
        <w:right w:val="none" w:sz="0" w:space="0" w:color="auto"/>
      </w:divBdr>
    </w:div>
    <w:div w:id="377704724">
      <w:bodyDiv w:val="1"/>
      <w:marLeft w:val="0"/>
      <w:marRight w:val="0"/>
      <w:marTop w:val="0"/>
      <w:marBottom w:val="0"/>
      <w:divBdr>
        <w:top w:val="none" w:sz="0" w:space="0" w:color="auto"/>
        <w:left w:val="none" w:sz="0" w:space="0" w:color="auto"/>
        <w:bottom w:val="none" w:sz="0" w:space="0" w:color="auto"/>
        <w:right w:val="none" w:sz="0" w:space="0" w:color="auto"/>
      </w:divBdr>
    </w:div>
    <w:div w:id="437061786">
      <w:bodyDiv w:val="1"/>
      <w:marLeft w:val="0"/>
      <w:marRight w:val="0"/>
      <w:marTop w:val="0"/>
      <w:marBottom w:val="0"/>
      <w:divBdr>
        <w:top w:val="none" w:sz="0" w:space="0" w:color="auto"/>
        <w:left w:val="none" w:sz="0" w:space="0" w:color="auto"/>
        <w:bottom w:val="none" w:sz="0" w:space="0" w:color="auto"/>
        <w:right w:val="none" w:sz="0" w:space="0" w:color="auto"/>
      </w:divBdr>
    </w:div>
    <w:div w:id="475102646">
      <w:bodyDiv w:val="1"/>
      <w:marLeft w:val="0"/>
      <w:marRight w:val="0"/>
      <w:marTop w:val="0"/>
      <w:marBottom w:val="0"/>
      <w:divBdr>
        <w:top w:val="none" w:sz="0" w:space="0" w:color="auto"/>
        <w:left w:val="none" w:sz="0" w:space="0" w:color="auto"/>
        <w:bottom w:val="none" w:sz="0" w:space="0" w:color="auto"/>
        <w:right w:val="none" w:sz="0" w:space="0" w:color="auto"/>
      </w:divBdr>
    </w:div>
    <w:div w:id="499808946">
      <w:bodyDiv w:val="1"/>
      <w:marLeft w:val="0"/>
      <w:marRight w:val="0"/>
      <w:marTop w:val="0"/>
      <w:marBottom w:val="0"/>
      <w:divBdr>
        <w:top w:val="none" w:sz="0" w:space="0" w:color="auto"/>
        <w:left w:val="none" w:sz="0" w:space="0" w:color="auto"/>
        <w:bottom w:val="none" w:sz="0" w:space="0" w:color="auto"/>
        <w:right w:val="none" w:sz="0" w:space="0" w:color="auto"/>
      </w:divBdr>
    </w:div>
    <w:div w:id="600341198">
      <w:bodyDiv w:val="1"/>
      <w:marLeft w:val="0"/>
      <w:marRight w:val="0"/>
      <w:marTop w:val="0"/>
      <w:marBottom w:val="0"/>
      <w:divBdr>
        <w:top w:val="none" w:sz="0" w:space="0" w:color="auto"/>
        <w:left w:val="none" w:sz="0" w:space="0" w:color="auto"/>
        <w:bottom w:val="none" w:sz="0" w:space="0" w:color="auto"/>
        <w:right w:val="none" w:sz="0" w:space="0" w:color="auto"/>
      </w:divBdr>
    </w:div>
    <w:div w:id="647440990">
      <w:bodyDiv w:val="1"/>
      <w:marLeft w:val="0"/>
      <w:marRight w:val="0"/>
      <w:marTop w:val="0"/>
      <w:marBottom w:val="0"/>
      <w:divBdr>
        <w:top w:val="none" w:sz="0" w:space="0" w:color="auto"/>
        <w:left w:val="none" w:sz="0" w:space="0" w:color="auto"/>
        <w:bottom w:val="none" w:sz="0" w:space="0" w:color="auto"/>
        <w:right w:val="none" w:sz="0" w:space="0" w:color="auto"/>
      </w:divBdr>
    </w:div>
    <w:div w:id="725567857">
      <w:bodyDiv w:val="1"/>
      <w:marLeft w:val="0"/>
      <w:marRight w:val="0"/>
      <w:marTop w:val="0"/>
      <w:marBottom w:val="0"/>
      <w:divBdr>
        <w:top w:val="none" w:sz="0" w:space="0" w:color="auto"/>
        <w:left w:val="none" w:sz="0" w:space="0" w:color="auto"/>
        <w:bottom w:val="none" w:sz="0" w:space="0" w:color="auto"/>
        <w:right w:val="none" w:sz="0" w:space="0" w:color="auto"/>
      </w:divBdr>
    </w:div>
    <w:div w:id="769547630">
      <w:bodyDiv w:val="1"/>
      <w:marLeft w:val="0"/>
      <w:marRight w:val="0"/>
      <w:marTop w:val="0"/>
      <w:marBottom w:val="0"/>
      <w:divBdr>
        <w:top w:val="none" w:sz="0" w:space="0" w:color="auto"/>
        <w:left w:val="none" w:sz="0" w:space="0" w:color="auto"/>
        <w:bottom w:val="none" w:sz="0" w:space="0" w:color="auto"/>
        <w:right w:val="none" w:sz="0" w:space="0" w:color="auto"/>
      </w:divBdr>
    </w:div>
    <w:div w:id="888498801">
      <w:bodyDiv w:val="1"/>
      <w:marLeft w:val="0"/>
      <w:marRight w:val="0"/>
      <w:marTop w:val="0"/>
      <w:marBottom w:val="0"/>
      <w:divBdr>
        <w:top w:val="none" w:sz="0" w:space="0" w:color="auto"/>
        <w:left w:val="none" w:sz="0" w:space="0" w:color="auto"/>
        <w:bottom w:val="none" w:sz="0" w:space="0" w:color="auto"/>
        <w:right w:val="none" w:sz="0" w:space="0" w:color="auto"/>
      </w:divBdr>
    </w:div>
    <w:div w:id="932281573">
      <w:bodyDiv w:val="1"/>
      <w:marLeft w:val="0"/>
      <w:marRight w:val="0"/>
      <w:marTop w:val="0"/>
      <w:marBottom w:val="0"/>
      <w:divBdr>
        <w:top w:val="none" w:sz="0" w:space="0" w:color="auto"/>
        <w:left w:val="none" w:sz="0" w:space="0" w:color="auto"/>
        <w:bottom w:val="none" w:sz="0" w:space="0" w:color="auto"/>
        <w:right w:val="none" w:sz="0" w:space="0" w:color="auto"/>
      </w:divBdr>
    </w:div>
    <w:div w:id="933248326">
      <w:bodyDiv w:val="1"/>
      <w:marLeft w:val="0"/>
      <w:marRight w:val="0"/>
      <w:marTop w:val="0"/>
      <w:marBottom w:val="0"/>
      <w:divBdr>
        <w:top w:val="none" w:sz="0" w:space="0" w:color="auto"/>
        <w:left w:val="none" w:sz="0" w:space="0" w:color="auto"/>
        <w:bottom w:val="none" w:sz="0" w:space="0" w:color="auto"/>
        <w:right w:val="none" w:sz="0" w:space="0" w:color="auto"/>
      </w:divBdr>
    </w:div>
    <w:div w:id="953292545">
      <w:bodyDiv w:val="1"/>
      <w:marLeft w:val="0"/>
      <w:marRight w:val="0"/>
      <w:marTop w:val="0"/>
      <w:marBottom w:val="0"/>
      <w:divBdr>
        <w:top w:val="none" w:sz="0" w:space="0" w:color="auto"/>
        <w:left w:val="none" w:sz="0" w:space="0" w:color="auto"/>
        <w:bottom w:val="none" w:sz="0" w:space="0" w:color="auto"/>
        <w:right w:val="none" w:sz="0" w:space="0" w:color="auto"/>
      </w:divBdr>
    </w:div>
    <w:div w:id="1192065408">
      <w:bodyDiv w:val="1"/>
      <w:marLeft w:val="0"/>
      <w:marRight w:val="0"/>
      <w:marTop w:val="0"/>
      <w:marBottom w:val="0"/>
      <w:divBdr>
        <w:top w:val="none" w:sz="0" w:space="0" w:color="auto"/>
        <w:left w:val="none" w:sz="0" w:space="0" w:color="auto"/>
        <w:bottom w:val="none" w:sz="0" w:space="0" w:color="auto"/>
        <w:right w:val="none" w:sz="0" w:space="0" w:color="auto"/>
      </w:divBdr>
    </w:div>
    <w:div w:id="1217282390">
      <w:bodyDiv w:val="1"/>
      <w:marLeft w:val="0"/>
      <w:marRight w:val="0"/>
      <w:marTop w:val="0"/>
      <w:marBottom w:val="0"/>
      <w:divBdr>
        <w:top w:val="none" w:sz="0" w:space="0" w:color="auto"/>
        <w:left w:val="none" w:sz="0" w:space="0" w:color="auto"/>
        <w:bottom w:val="none" w:sz="0" w:space="0" w:color="auto"/>
        <w:right w:val="none" w:sz="0" w:space="0" w:color="auto"/>
      </w:divBdr>
    </w:div>
    <w:div w:id="1225409827">
      <w:bodyDiv w:val="1"/>
      <w:marLeft w:val="0"/>
      <w:marRight w:val="0"/>
      <w:marTop w:val="0"/>
      <w:marBottom w:val="0"/>
      <w:divBdr>
        <w:top w:val="none" w:sz="0" w:space="0" w:color="auto"/>
        <w:left w:val="none" w:sz="0" w:space="0" w:color="auto"/>
        <w:bottom w:val="none" w:sz="0" w:space="0" w:color="auto"/>
        <w:right w:val="none" w:sz="0" w:space="0" w:color="auto"/>
      </w:divBdr>
    </w:div>
    <w:div w:id="1241214285">
      <w:bodyDiv w:val="1"/>
      <w:marLeft w:val="0"/>
      <w:marRight w:val="0"/>
      <w:marTop w:val="0"/>
      <w:marBottom w:val="0"/>
      <w:divBdr>
        <w:top w:val="none" w:sz="0" w:space="0" w:color="auto"/>
        <w:left w:val="none" w:sz="0" w:space="0" w:color="auto"/>
        <w:bottom w:val="none" w:sz="0" w:space="0" w:color="auto"/>
        <w:right w:val="none" w:sz="0" w:space="0" w:color="auto"/>
      </w:divBdr>
    </w:div>
    <w:div w:id="1318799452">
      <w:bodyDiv w:val="1"/>
      <w:marLeft w:val="0"/>
      <w:marRight w:val="0"/>
      <w:marTop w:val="0"/>
      <w:marBottom w:val="0"/>
      <w:divBdr>
        <w:top w:val="none" w:sz="0" w:space="0" w:color="auto"/>
        <w:left w:val="none" w:sz="0" w:space="0" w:color="auto"/>
        <w:bottom w:val="none" w:sz="0" w:space="0" w:color="auto"/>
        <w:right w:val="none" w:sz="0" w:space="0" w:color="auto"/>
      </w:divBdr>
    </w:div>
    <w:div w:id="1386835219">
      <w:bodyDiv w:val="1"/>
      <w:marLeft w:val="0"/>
      <w:marRight w:val="0"/>
      <w:marTop w:val="0"/>
      <w:marBottom w:val="0"/>
      <w:divBdr>
        <w:top w:val="none" w:sz="0" w:space="0" w:color="auto"/>
        <w:left w:val="none" w:sz="0" w:space="0" w:color="auto"/>
        <w:bottom w:val="none" w:sz="0" w:space="0" w:color="auto"/>
        <w:right w:val="none" w:sz="0" w:space="0" w:color="auto"/>
      </w:divBdr>
    </w:div>
    <w:div w:id="1444501379">
      <w:bodyDiv w:val="1"/>
      <w:marLeft w:val="0"/>
      <w:marRight w:val="0"/>
      <w:marTop w:val="0"/>
      <w:marBottom w:val="0"/>
      <w:divBdr>
        <w:top w:val="none" w:sz="0" w:space="0" w:color="auto"/>
        <w:left w:val="none" w:sz="0" w:space="0" w:color="auto"/>
        <w:bottom w:val="none" w:sz="0" w:space="0" w:color="auto"/>
        <w:right w:val="none" w:sz="0" w:space="0" w:color="auto"/>
      </w:divBdr>
    </w:div>
    <w:div w:id="1487284431">
      <w:bodyDiv w:val="1"/>
      <w:marLeft w:val="0"/>
      <w:marRight w:val="0"/>
      <w:marTop w:val="0"/>
      <w:marBottom w:val="0"/>
      <w:divBdr>
        <w:top w:val="none" w:sz="0" w:space="0" w:color="auto"/>
        <w:left w:val="none" w:sz="0" w:space="0" w:color="auto"/>
        <w:bottom w:val="none" w:sz="0" w:space="0" w:color="auto"/>
        <w:right w:val="none" w:sz="0" w:space="0" w:color="auto"/>
      </w:divBdr>
    </w:div>
    <w:div w:id="1505900466">
      <w:bodyDiv w:val="1"/>
      <w:marLeft w:val="0"/>
      <w:marRight w:val="0"/>
      <w:marTop w:val="0"/>
      <w:marBottom w:val="0"/>
      <w:divBdr>
        <w:top w:val="none" w:sz="0" w:space="0" w:color="auto"/>
        <w:left w:val="none" w:sz="0" w:space="0" w:color="auto"/>
        <w:bottom w:val="none" w:sz="0" w:space="0" w:color="auto"/>
        <w:right w:val="none" w:sz="0" w:space="0" w:color="auto"/>
      </w:divBdr>
    </w:div>
    <w:div w:id="1541479680">
      <w:bodyDiv w:val="1"/>
      <w:marLeft w:val="0"/>
      <w:marRight w:val="0"/>
      <w:marTop w:val="0"/>
      <w:marBottom w:val="0"/>
      <w:divBdr>
        <w:top w:val="none" w:sz="0" w:space="0" w:color="auto"/>
        <w:left w:val="none" w:sz="0" w:space="0" w:color="auto"/>
        <w:bottom w:val="none" w:sz="0" w:space="0" w:color="auto"/>
        <w:right w:val="none" w:sz="0" w:space="0" w:color="auto"/>
      </w:divBdr>
    </w:div>
    <w:div w:id="1588029972">
      <w:bodyDiv w:val="1"/>
      <w:marLeft w:val="0"/>
      <w:marRight w:val="0"/>
      <w:marTop w:val="0"/>
      <w:marBottom w:val="0"/>
      <w:divBdr>
        <w:top w:val="none" w:sz="0" w:space="0" w:color="auto"/>
        <w:left w:val="none" w:sz="0" w:space="0" w:color="auto"/>
        <w:bottom w:val="none" w:sz="0" w:space="0" w:color="auto"/>
        <w:right w:val="none" w:sz="0" w:space="0" w:color="auto"/>
      </w:divBdr>
    </w:div>
    <w:div w:id="1705709191">
      <w:bodyDiv w:val="1"/>
      <w:marLeft w:val="0"/>
      <w:marRight w:val="0"/>
      <w:marTop w:val="0"/>
      <w:marBottom w:val="0"/>
      <w:divBdr>
        <w:top w:val="none" w:sz="0" w:space="0" w:color="auto"/>
        <w:left w:val="none" w:sz="0" w:space="0" w:color="auto"/>
        <w:bottom w:val="none" w:sz="0" w:space="0" w:color="auto"/>
        <w:right w:val="none" w:sz="0" w:space="0" w:color="auto"/>
      </w:divBdr>
    </w:div>
    <w:div w:id="1763843048">
      <w:bodyDiv w:val="1"/>
      <w:marLeft w:val="0"/>
      <w:marRight w:val="0"/>
      <w:marTop w:val="0"/>
      <w:marBottom w:val="0"/>
      <w:divBdr>
        <w:top w:val="none" w:sz="0" w:space="0" w:color="auto"/>
        <w:left w:val="none" w:sz="0" w:space="0" w:color="auto"/>
        <w:bottom w:val="none" w:sz="0" w:space="0" w:color="auto"/>
        <w:right w:val="none" w:sz="0" w:space="0" w:color="auto"/>
      </w:divBdr>
    </w:div>
    <w:div w:id="1780372440">
      <w:bodyDiv w:val="1"/>
      <w:marLeft w:val="0"/>
      <w:marRight w:val="0"/>
      <w:marTop w:val="0"/>
      <w:marBottom w:val="0"/>
      <w:divBdr>
        <w:top w:val="none" w:sz="0" w:space="0" w:color="auto"/>
        <w:left w:val="none" w:sz="0" w:space="0" w:color="auto"/>
        <w:bottom w:val="none" w:sz="0" w:space="0" w:color="auto"/>
        <w:right w:val="none" w:sz="0" w:space="0" w:color="auto"/>
      </w:divBdr>
    </w:div>
    <w:div w:id="1842575877">
      <w:bodyDiv w:val="1"/>
      <w:marLeft w:val="0"/>
      <w:marRight w:val="0"/>
      <w:marTop w:val="0"/>
      <w:marBottom w:val="0"/>
      <w:divBdr>
        <w:top w:val="none" w:sz="0" w:space="0" w:color="auto"/>
        <w:left w:val="none" w:sz="0" w:space="0" w:color="auto"/>
        <w:bottom w:val="none" w:sz="0" w:space="0" w:color="auto"/>
        <w:right w:val="none" w:sz="0" w:space="0" w:color="auto"/>
      </w:divBdr>
    </w:div>
    <w:div w:id="1847552793">
      <w:bodyDiv w:val="1"/>
      <w:marLeft w:val="0"/>
      <w:marRight w:val="0"/>
      <w:marTop w:val="0"/>
      <w:marBottom w:val="0"/>
      <w:divBdr>
        <w:top w:val="none" w:sz="0" w:space="0" w:color="auto"/>
        <w:left w:val="none" w:sz="0" w:space="0" w:color="auto"/>
        <w:bottom w:val="none" w:sz="0" w:space="0" w:color="auto"/>
        <w:right w:val="none" w:sz="0" w:space="0" w:color="auto"/>
      </w:divBdr>
    </w:div>
    <w:div w:id="1865943397">
      <w:bodyDiv w:val="1"/>
      <w:marLeft w:val="0"/>
      <w:marRight w:val="0"/>
      <w:marTop w:val="0"/>
      <w:marBottom w:val="0"/>
      <w:divBdr>
        <w:top w:val="none" w:sz="0" w:space="0" w:color="auto"/>
        <w:left w:val="none" w:sz="0" w:space="0" w:color="auto"/>
        <w:bottom w:val="none" w:sz="0" w:space="0" w:color="auto"/>
        <w:right w:val="none" w:sz="0" w:space="0" w:color="auto"/>
      </w:divBdr>
    </w:div>
    <w:div w:id="2034190948">
      <w:bodyDiv w:val="1"/>
      <w:marLeft w:val="0"/>
      <w:marRight w:val="0"/>
      <w:marTop w:val="0"/>
      <w:marBottom w:val="0"/>
      <w:divBdr>
        <w:top w:val="none" w:sz="0" w:space="0" w:color="auto"/>
        <w:left w:val="none" w:sz="0" w:space="0" w:color="auto"/>
        <w:bottom w:val="none" w:sz="0" w:space="0" w:color="auto"/>
        <w:right w:val="none" w:sz="0" w:space="0" w:color="auto"/>
      </w:divBdr>
      <w:divsChild>
        <w:div w:id="580258697">
          <w:marLeft w:val="0"/>
          <w:marRight w:val="0"/>
          <w:marTop w:val="0"/>
          <w:marBottom w:val="0"/>
          <w:divBdr>
            <w:top w:val="none" w:sz="0" w:space="0" w:color="auto"/>
            <w:left w:val="none" w:sz="0" w:space="0" w:color="auto"/>
            <w:bottom w:val="none" w:sz="0" w:space="0" w:color="auto"/>
            <w:right w:val="none" w:sz="0" w:space="0" w:color="auto"/>
          </w:divBdr>
        </w:div>
        <w:div w:id="490831086">
          <w:marLeft w:val="720"/>
          <w:marRight w:val="0"/>
          <w:marTop w:val="0"/>
          <w:marBottom w:val="0"/>
          <w:divBdr>
            <w:top w:val="none" w:sz="0" w:space="0" w:color="auto"/>
            <w:left w:val="none" w:sz="0" w:space="0" w:color="auto"/>
            <w:bottom w:val="none" w:sz="0" w:space="0" w:color="auto"/>
            <w:right w:val="none" w:sz="0" w:space="0" w:color="auto"/>
          </w:divBdr>
        </w:div>
        <w:div w:id="1737316633">
          <w:marLeft w:val="720"/>
          <w:marRight w:val="0"/>
          <w:marTop w:val="0"/>
          <w:marBottom w:val="0"/>
          <w:divBdr>
            <w:top w:val="none" w:sz="0" w:space="0" w:color="auto"/>
            <w:left w:val="none" w:sz="0" w:space="0" w:color="auto"/>
            <w:bottom w:val="none" w:sz="0" w:space="0" w:color="auto"/>
            <w:right w:val="none" w:sz="0" w:space="0" w:color="auto"/>
          </w:divBdr>
        </w:div>
        <w:div w:id="1148478550">
          <w:marLeft w:val="720"/>
          <w:marRight w:val="0"/>
          <w:marTop w:val="0"/>
          <w:marBottom w:val="0"/>
          <w:divBdr>
            <w:top w:val="none" w:sz="0" w:space="0" w:color="auto"/>
            <w:left w:val="none" w:sz="0" w:space="0" w:color="auto"/>
            <w:bottom w:val="none" w:sz="0" w:space="0" w:color="auto"/>
            <w:right w:val="none" w:sz="0" w:space="0" w:color="auto"/>
          </w:divBdr>
        </w:div>
        <w:div w:id="1512141067">
          <w:marLeft w:val="720"/>
          <w:marRight w:val="0"/>
          <w:marTop w:val="0"/>
          <w:marBottom w:val="0"/>
          <w:divBdr>
            <w:top w:val="none" w:sz="0" w:space="0" w:color="auto"/>
            <w:left w:val="none" w:sz="0" w:space="0" w:color="auto"/>
            <w:bottom w:val="none" w:sz="0" w:space="0" w:color="auto"/>
            <w:right w:val="none" w:sz="0" w:space="0" w:color="auto"/>
          </w:divBdr>
        </w:div>
        <w:div w:id="1400442937">
          <w:marLeft w:val="720"/>
          <w:marRight w:val="0"/>
          <w:marTop w:val="0"/>
          <w:marBottom w:val="0"/>
          <w:divBdr>
            <w:top w:val="none" w:sz="0" w:space="0" w:color="auto"/>
            <w:left w:val="none" w:sz="0" w:space="0" w:color="auto"/>
            <w:bottom w:val="none" w:sz="0" w:space="0" w:color="auto"/>
            <w:right w:val="none" w:sz="0" w:space="0" w:color="auto"/>
          </w:divBdr>
        </w:div>
      </w:divsChild>
    </w:div>
    <w:div w:id="2066024516">
      <w:bodyDiv w:val="1"/>
      <w:marLeft w:val="0"/>
      <w:marRight w:val="0"/>
      <w:marTop w:val="0"/>
      <w:marBottom w:val="0"/>
      <w:divBdr>
        <w:top w:val="none" w:sz="0" w:space="0" w:color="auto"/>
        <w:left w:val="none" w:sz="0" w:space="0" w:color="auto"/>
        <w:bottom w:val="none" w:sz="0" w:space="0" w:color="auto"/>
        <w:right w:val="none" w:sz="0" w:space="0" w:color="auto"/>
      </w:divBdr>
    </w:div>
    <w:div w:id="2079595951">
      <w:bodyDiv w:val="1"/>
      <w:marLeft w:val="0"/>
      <w:marRight w:val="0"/>
      <w:marTop w:val="0"/>
      <w:marBottom w:val="0"/>
      <w:divBdr>
        <w:top w:val="none" w:sz="0" w:space="0" w:color="auto"/>
        <w:left w:val="none" w:sz="0" w:space="0" w:color="auto"/>
        <w:bottom w:val="none" w:sz="0" w:space="0" w:color="auto"/>
        <w:right w:val="none" w:sz="0" w:space="0" w:color="auto"/>
      </w:divBdr>
    </w:div>
    <w:div w:id="21416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learn.sparkfun.com/tutorials/raspberry-pi-spi-and-i2c-tutor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aspberrypi.org/forums/viewtopic.php?f=32&amp;t=119413" TargetMode="External"/><Relationship Id="rId2" Type="http://schemas.openxmlformats.org/officeDocument/2006/relationships/numbering" Target="numbering.xml"/><Relationship Id="rId16" Type="http://schemas.openxmlformats.org/officeDocument/2006/relationships/hyperlink" Target="https://tqkhaicdt.wordpress.com/2016/05/13/mo-hinh-bay-Quadcopter-p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jmarshall.com/easy/htt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kienltb.wordpress.com/2015/04/05/chuan-giao-tiep-sp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D3408-1311-427A-B263-9C13F16D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8676</TotalTime>
  <Pages>27</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4112</dc:creator>
  <cp:lastModifiedBy>le ngochuy</cp:lastModifiedBy>
  <cp:revision>1336</cp:revision>
  <cp:lastPrinted>2017-02-08T17:30:00Z</cp:lastPrinted>
  <dcterms:created xsi:type="dcterms:W3CDTF">2016-05-22T01:31:00Z</dcterms:created>
  <dcterms:modified xsi:type="dcterms:W3CDTF">2018-01-10T17:42:00Z</dcterms:modified>
</cp:coreProperties>
</file>